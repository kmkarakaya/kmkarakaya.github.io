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5E555" w14:textId="77777777" w:rsidR="00C52B14" w:rsidRPr="00310D98" w:rsidRDefault="007320D2" w:rsidP="0074591C">
      <w:pPr>
        <w:pStyle w:val="Balk1"/>
        <w:jc w:val="center"/>
        <w:rPr>
          <w:lang w:val="tr-TR"/>
        </w:rPr>
      </w:pPr>
      <w:r w:rsidRPr="00310D98">
        <w:rPr>
          <w:lang w:val="tr-TR"/>
        </w:rPr>
        <w:t>İ</w:t>
      </w:r>
      <w:r>
        <w:rPr>
          <w:lang w:val="tr-TR"/>
        </w:rPr>
        <w:t xml:space="preserve">NSANSIZ </w:t>
      </w:r>
      <w:r w:rsidRPr="00310D98">
        <w:rPr>
          <w:lang w:val="tr-TR"/>
        </w:rPr>
        <w:t>H</w:t>
      </w:r>
      <w:r>
        <w:rPr>
          <w:lang w:val="tr-TR"/>
        </w:rPr>
        <w:t>AVA ARAÇLARI</w:t>
      </w:r>
      <w:r w:rsidRPr="00310D98">
        <w:rPr>
          <w:lang w:val="tr-TR"/>
        </w:rPr>
        <w:t xml:space="preserve"> İÇİN </w:t>
      </w:r>
      <w:r w:rsidR="00235E6E" w:rsidRPr="00310D98">
        <w:rPr>
          <w:lang w:val="tr-TR"/>
        </w:rPr>
        <w:t xml:space="preserve">RADAR </w:t>
      </w:r>
      <w:r w:rsidR="00AD58CE">
        <w:rPr>
          <w:lang w:val="tr-TR"/>
        </w:rPr>
        <w:t>KAPLAMA</w:t>
      </w:r>
      <w:r w:rsidR="005055A5">
        <w:rPr>
          <w:lang w:val="tr-TR"/>
        </w:rPr>
        <w:t xml:space="preserve"> </w:t>
      </w:r>
      <w:r w:rsidR="00775ADA" w:rsidRPr="00310D98">
        <w:rPr>
          <w:lang w:val="tr-TR"/>
        </w:rPr>
        <w:t>ALANLARINDAN KAÇINACAK</w:t>
      </w:r>
      <w:r w:rsidR="00781E09" w:rsidRPr="00310D98">
        <w:rPr>
          <w:lang w:val="tr-TR"/>
        </w:rPr>
        <w:t xml:space="preserve"> EN</w:t>
      </w:r>
      <w:r w:rsidR="00096520" w:rsidRPr="00310D98">
        <w:rPr>
          <w:lang w:val="tr-TR"/>
        </w:rPr>
        <w:t xml:space="preserve"> </w:t>
      </w:r>
      <w:r w:rsidR="00781E09" w:rsidRPr="00310D98">
        <w:rPr>
          <w:lang w:val="tr-TR"/>
        </w:rPr>
        <w:t>KISA ROTANIN HESAPLANMASI</w:t>
      </w:r>
    </w:p>
    <w:p w14:paraId="4A4BB80F" w14:textId="77777777" w:rsidR="00F0183D" w:rsidRPr="00310D98" w:rsidRDefault="00F0183D" w:rsidP="00781E09">
      <w:pPr>
        <w:rPr>
          <w:lang w:val="tr-TR"/>
        </w:rPr>
      </w:pPr>
    </w:p>
    <w:p w14:paraId="55E0EA8B" w14:textId="77777777" w:rsidR="00773C8D" w:rsidRPr="00310D98" w:rsidRDefault="00773C8D" w:rsidP="00781E09">
      <w:pPr>
        <w:pStyle w:val="Balk2"/>
        <w:jc w:val="center"/>
        <w:rPr>
          <w:vertAlign w:val="superscript"/>
          <w:lang w:val="tr-TR"/>
        </w:rPr>
      </w:pPr>
      <w:r w:rsidRPr="00310D98">
        <w:rPr>
          <w:lang w:val="tr-TR"/>
        </w:rPr>
        <w:t xml:space="preserve"> </w:t>
      </w:r>
      <w:r w:rsidR="00781E09" w:rsidRPr="00310D98">
        <w:rPr>
          <w:lang w:val="tr-TR"/>
        </w:rPr>
        <w:t>Hamdi DEMİREL</w:t>
      </w:r>
      <w:r w:rsidR="00775ADA" w:rsidRPr="00310D98">
        <w:rPr>
          <w:vertAlign w:val="superscript"/>
          <w:lang w:val="tr-TR"/>
        </w:rPr>
        <w:t>(</w:t>
      </w:r>
      <w:r w:rsidR="00D60864">
        <w:rPr>
          <w:vertAlign w:val="superscript"/>
          <w:lang w:val="tr-TR"/>
        </w:rPr>
        <w:t>a</w:t>
      </w:r>
      <w:r w:rsidRPr="00310D98">
        <w:rPr>
          <w:vertAlign w:val="superscript"/>
          <w:lang w:val="tr-TR"/>
        </w:rPr>
        <w:t>)</w:t>
      </w:r>
      <w:r w:rsidR="007769A7">
        <w:rPr>
          <w:vertAlign w:val="superscript"/>
          <w:lang w:val="tr-TR"/>
        </w:rPr>
        <w:t xml:space="preserve"> </w:t>
      </w:r>
      <w:r w:rsidR="00737D0D">
        <w:rPr>
          <w:lang w:val="tr-TR"/>
        </w:rPr>
        <w:t xml:space="preserve">, </w:t>
      </w:r>
      <w:r w:rsidR="00D60864">
        <w:rPr>
          <w:lang w:val="tr-TR"/>
        </w:rPr>
        <w:t xml:space="preserve"> </w:t>
      </w:r>
      <w:r w:rsidR="00837696" w:rsidRPr="00837696">
        <w:rPr>
          <w:lang w:val="tr-TR"/>
        </w:rPr>
        <w:t>Halil SAVURAN</w:t>
      </w:r>
      <w:r w:rsidR="00837696">
        <w:rPr>
          <w:vertAlign w:val="superscript"/>
          <w:lang w:val="tr-TR"/>
        </w:rPr>
        <w:t>(</w:t>
      </w:r>
      <w:r w:rsidR="00BD212D">
        <w:rPr>
          <w:vertAlign w:val="superscript"/>
          <w:lang w:val="tr-TR"/>
        </w:rPr>
        <w:t>b</w:t>
      </w:r>
      <w:r w:rsidR="00837696">
        <w:rPr>
          <w:vertAlign w:val="superscript"/>
          <w:lang w:val="tr-TR"/>
        </w:rPr>
        <w:t>)</w:t>
      </w:r>
      <w:r w:rsidR="00BD212D" w:rsidRPr="00BD212D">
        <w:rPr>
          <w:lang w:val="tr-TR"/>
        </w:rPr>
        <w:t xml:space="preserve"> </w:t>
      </w:r>
      <w:r w:rsidR="00BD212D">
        <w:rPr>
          <w:lang w:val="tr-TR"/>
        </w:rPr>
        <w:t>, M</w:t>
      </w:r>
      <w:r w:rsidR="00BD212D" w:rsidRPr="00310D98">
        <w:rPr>
          <w:lang w:val="tr-TR"/>
        </w:rPr>
        <w:t>urat KARAKAYA</w:t>
      </w:r>
      <w:r w:rsidR="00BD212D" w:rsidRPr="00310D98">
        <w:rPr>
          <w:vertAlign w:val="superscript"/>
          <w:lang w:val="tr-TR"/>
        </w:rPr>
        <w:t>(</w:t>
      </w:r>
      <w:r w:rsidR="00BD212D">
        <w:rPr>
          <w:vertAlign w:val="superscript"/>
          <w:lang w:val="tr-TR"/>
        </w:rPr>
        <w:t>c</w:t>
      </w:r>
      <w:r w:rsidR="00BD212D" w:rsidRPr="00310D98">
        <w:rPr>
          <w:vertAlign w:val="superscript"/>
          <w:lang w:val="tr-TR"/>
        </w:rPr>
        <w:t>)</w:t>
      </w:r>
    </w:p>
    <w:p w14:paraId="3092C132" w14:textId="77777777" w:rsidR="00157A74" w:rsidRDefault="00157A74" w:rsidP="005032E2">
      <w:pPr>
        <w:pStyle w:val="Balk2"/>
        <w:jc w:val="center"/>
        <w:rPr>
          <w:rFonts w:cs="Arial"/>
          <w:b w:val="0"/>
          <w:sz w:val="16"/>
          <w:szCs w:val="16"/>
          <w:lang w:val="tr-TR"/>
        </w:rPr>
      </w:pPr>
      <w:r w:rsidRPr="00157A74">
        <w:rPr>
          <w:rFonts w:cs="Arial"/>
          <w:b w:val="0"/>
          <w:sz w:val="16"/>
          <w:szCs w:val="16"/>
          <w:vertAlign w:val="superscript"/>
          <w:lang w:val="tr-TR"/>
        </w:rPr>
        <w:t xml:space="preserve">(a) </w:t>
      </w:r>
      <w:r w:rsidR="00B62601" w:rsidRPr="00157A74">
        <w:rPr>
          <w:rFonts w:cs="Arial"/>
          <w:b w:val="0"/>
          <w:sz w:val="16"/>
          <w:szCs w:val="16"/>
          <w:lang w:val="tr-TR"/>
        </w:rPr>
        <w:t>Mühendislik Fakültesi, Yazılım Mühendisliği Bölümü</w:t>
      </w:r>
      <w:r w:rsidR="001C24BA" w:rsidRPr="00157A74">
        <w:rPr>
          <w:rFonts w:cs="Arial"/>
          <w:b w:val="0"/>
          <w:sz w:val="16"/>
          <w:szCs w:val="16"/>
          <w:lang w:val="tr-TR"/>
        </w:rPr>
        <w:t xml:space="preserve">, </w:t>
      </w:r>
      <w:r w:rsidR="00DE0287">
        <w:rPr>
          <w:rFonts w:cs="Arial"/>
          <w:b w:val="0"/>
          <w:sz w:val="16"/>
          <w:szCs w:val="16"/>
          <w:lang w:val="tr-TR"/>
        </w:rPr>
        <w:t>Atılım</w:t>
      </w:r>
      <w:r w:rsidR="00AF5FA5" w:rsidRPr="00157A74">
        <w:rPr>
          <w:rFonts w:cs="Arial"/>
          <w:b w:val="0"/>
          <w:sz w:val="16"/>
          <w:szCs w:val="16"/>
          <w:lang w:val="tr-TR"/>
        </w:rPr>
        <w:t xml:space="preserve"> Üniversitesi </w:t>
      </w:r>
      <w:proofErr w:type="spellStart"/>
      <w:r w:rsidR="00AF5FA5" w:rsidRPr="00157A74">
        <w:rPr>
          <w:rFonts w:cs="Arial"/>
          <w:b w:val="0"/>
          <w:sz w:val="16"/>
          <w:szCs w:val="16"/>
          <w:lang w:val="tr-TR"/>
        </w:rPr>
        <w:t>İncek</w:t>
      </w:r>
      <w:proofErr w:type="spellEnd"/>
      <w:r w:rsidR="00AF5FA5" w:rsidRPr="00157A74">
        <w:rPr>
          <w:rFonts w:cs="Arial"/>
          <w:b w:val="0"/>
          <w:sz w:val="16"/>
          <w:szCs w:val="16"/>
          <w:lang w:val="tr-TR"/>
        </w:rPr>
        <w:t>/</w:t>
      </w:r>
      <w:r w:rsidR="001C24BA" w:rsidRPr="00157A74">
        <w:rPr>
          <w:rFonts w:cs="Arial"/>
          <w:b w:val="0"/>
          <w:sz w:val="16"/>
          <w:szCs w:val="16"/>
          <w:lang w:val="tr-TR"/>
        </w:rPr>
        <w:t>ANKARA</w:t>
      </w:r>
      <w:r w:rsidR="00790AA0">
        <w:rPr>
          <w:rFonts w:cs="Arial"/>
          <w:b w:val="0"/>
          <w:sz w:val="16"/>
          <w:szCs w:val="16"/>
          <w:lang w:val="tr-TR"/>
        </w:rPr>
        <w:t xml:space="preserve"> h.demirel@hvkk.tsk.tr</w:t>
      </w:r>
    </w:p>
    <w:p w14:paraId="090A67D2" w14:textId="325A884D" w:rsidR="00BD212D" w:rsidRPr="00310D98" w:rsidDel="00ED6414" w:rsidRDefault="00157A74" w:rsidP="00BD212D">
      <w:pPr>
        <w:jc w:val="center"/>
        <w:rPr>
          <w:del w:id="0" w:author="ben" w:date="2014-01-05T22:06:00Z"/>
          <w:lang w:val="tr-TR"/>
        </w:rPr>
      </w:pPr>
      <w:r w:rsidRPr="00157A74">
        <w:rPr>
          <w:rFonts w:cs="Arial"/>
          <w:b/>
          <w:sz w:val="16"/>
          <w:szCs w:val="16"/>
          <w:vertAlign w:val="superscript"/>
          <w:lang w:val="tr-TR"/>
        </w:rPr>
        <w:t xml:space="preserve">(b) </w:t>
      </w:r>
      <w:proofErr w:type="spellStart"/>
      <w:r w:rsidR="00BD212D" w:rsidRPr="003D18F4">
        <w:rPr>
          <w:rFonts w:cs="Arial"/>
          <w:sz w:val="16"/>
          <w:szCs w:val="16"/>
        </w:rPr>
        <w:t>Mühendislik</w:t>
      </w:r>
      <w:proofErr w:type="spellEnd"/>
      <w:r w:rsidR="00BD212D" w:rsidRPr="003D18F4">
        <w:rPr>
          <w:rFonts w:cs="Arial"/>
          <w:sz w:val="16"/>
          <w:szCs w:val="16"/>
        </w:rPr>
        <w:t xml:space="preserve"> </w:t>
      </w:r>
      <w:proofErr w:type="spellStart"/>
      <w:r w:rsidR="00BD212D" w:rsidRPr="003D18F4">
        <w:rPr>
          <w:rFonts w:cs="Arial"/>
          <w:sz w:val="16"/>
          <w:szCs w:val="16"/>
        </w:rPr>
        <w:t>Fakültesi</w:t>
      </w:r>
      <w:proofErr w:type="spellEnd"/>
      <w:r w:rsidR="00BD212D" w:rsidRPr="003D18F4">
        <w:rPr>
          <w:rFonts w:cs="Arial"/>
          <w:sz w:val="16"/>
          <w:szCs w:val="16"/>
        </w:rPr>
        <w:t xml:space="preserve">, </w:t>
      </w:r>
      <w:proofErr w:type="spellStart"/>
      <w:r w:rsidR="00BD212D" w:rsidRPr="003D18F4">
        <w:rPr>
          <w:rFonts w:cs="Arial"/>
          <w:sz w:val="16"/>
          <w:szCs w:val="16"/>
        </w:rPr>
        <w:t>Yazılım</w:t>
      </w:r>
      <w:proofErr w:type="spellEnd"/>
      <w:r w:rsidR="00BD212D" w:rsidRPr="003D18F4">
        <w:rPr>
          <w:rFonts w:cs="Arial"/>
          <w:sz w:val="16"/>
          <w:szCs w:val="16"/>
        </w:rPr>
        <w:t xml:space="preserve"> </w:t>
      </w:r>
      <w:proofErr w:type="spellStart"/>
      <w:r w:rsidR="00BD212D" w:rsidRPr="003D18F4">
        <w:rPr>
          <w:rFonts w:cs="Arial"/>
          <w:sz w:val="16"/>
          <w:szCs w:val="16"/>
        </w:rPr>
        <w:t>Mühendisliği</w:t>
      </w:r>
      <w:proofErr w:type="spellEnd"/>
      <w:r w:rsidR="00BD212D" w:rsidRPr="003D18F4">
        <w:rPr>
          <w:rFonts w:cs="Arial"/>
          <w:sz w:val="16"/>
          <w:szCs w:val="16"/>
        </w:rPr>
        <w:t xml:space="preserve"> </w:t>
      </w:r>
      <w:proofErr w:type="spellStart"/>
      <w:r w:rsidR="00BD212D" w:rsidRPr="003D18F4">
        <w:rPr>
          <w:rFonts w:cs="Arial"/>
          <w:sz w:val="16"/>
          <w:szCs w:val="16"/>
        </w:rPr>
        <w:t>Bölümü</w:t>
      </w:r>
      <w:proofErr w:type="spellEnd"/>
      <w:r w:rsidR="00BD212D" w:rsidRPr="003D18F4">
        <w:rPr>
          <w:rFonts w:cs="Arial"/>
          <w:sz w:val="16"/>
          <w:szCs w:val="16"/>
        </w:rPr>
        <w:t xml:space="preserve">, </w:t>
      </w:r>
      <w:r w:rsidR="00BD212D" w:rsidRPr="00027C6B">
        <w:rPr>
          <w:rFonts w:cs="Arial"/>
          <w:sz w:val="16"/>
          <w:szCs w:val="16"/>
          <w:lang w:val="tr-TR"/>
        </w:rPr>
        <w:t>Atılım</w:t>
      </w:r>
      <w:r w:rsidR="00BD212D" w:rsidRPr="00157A74">
        <w:rPr>
          <w:rFonts w:cs="Arial"/>
          <w:b/>
          <w:sz w:val="16"/>
          <w:szCs w:val="16"/>
          <w:lang w:val="tr-TR"/>
        </w:rPr>
        <w:t xml:space="preserve"> </w:t>
      </w:r>
      <w:proofErr w:type="spellStart"/>
      <w:r w:rsidR="00BD212D" w:rsidRPr="003D18F4">
        <w:rPr>
          <w:rFonts w:cs="Arial"/>
          <w:sz w:val="16"/>
          <w:szCs w:val="16"/>
        </w:rPr>
        <w:t>Üniversitesi</w:t>
      </w:r>
      <w:proofErr w:type="spellEnd"/>
      <w:r w:rsidR="00BD212D" w:rsidRPr="003D18F4">
        <w:rPr>
          <w:rFonts w:cs="Arial"/>
          <w:sz w:val="16"/>
          <w:szCs w:val="16"/>
        </w:rPr>
        <w:t xml:space="preserve"> </w:t>
      </w:r>
      <w:proofErr w:type="spellStart"/>
      <w:r w:rsidR="00BD212D" w:rsidRPr="003D18F4">
        <w:rPr>
          <w:rFonts w:cs="Arial"/>
          <w:sz w:val="16"/>
          <w:szCs w:val="16"/>
        </w:rPr>
        <w:t>İncek</w:t>
      </w:r>
      <w:proofErr w:type="spellEnd"/>
      <w:r w:rsidR="00BD212D" w:rsidRPr="003D18F4">
        <w:rPr>
          <w:rFonts w:cs="Arial"/>
          <w:sz w:val="16"/>
          <w:szCs w:val="16"/>
        </w:rPr>
        <w:t>/ANKARA, halil.savuran@atilim.edu.t</w:t>
      </w:r>
      <w:r w:rsidR="00ED0BB8">
        <w:rPr>
          <w:rFonts w:cs="Arial"/>
          <w:sz w:val="16"/>
          <w:szCs w:val="16"/>
        </w:rPr>
        <w:t>r</w:t>
      </w:r>
    </w:p>
    <w:p w14:paraId="6F3D8FCB" w14:textId="77777777" w:rsidR="00BD212D" w:rsidRPr="00157A74" w:rsidRDefault="00BD212D" w:rsidP="00BD212D">
      <w:pPr>
        <w:pStyle w:val="Balk2"/>
        <w:jc w:val="center"/>
        <w:rPr>
          <w:rFonts w:cs="Arial"/>
          <w:b w:val="0"/>
          <w:sz w:val="16"/>
          <w:szCs w:val="16"/>
          <w:lang w:val="tr-TR"/>
        </w:rPr>
      </w:pPr>
      <w:r w:rsidRPr="00157A74" w:rsidDel="00BD212D">
        <w:rPr>
          <w:rFonts w:cs="Arial"/>
          <w:b w:val="0"/>
          <w:sz w:val="16"/>
          <w:szCs w:val="16"/>
          <w:lang w:val="tr-TR"/>
        </w:rPr>
        <w:t xml:space="preserve"> </w:t>
      </w:r>
      <w:r w:rsidR="00150558" w:rsidRPr="00150558">
        <w:rPr>
          <w:rFonts w:cs="Arial"/>
          <w:sz w:val="16"/>
          <w:szCs w:val="16"/>
          <w:vertAlign w:val="superscript"/>
        </w:rPr>
        <w:t>(c)</w:t>
      </w:r>
      <w:r w:rsidR="00150558">
        <w:rPr>
          <w:rFonts w:cs="Arial"/>
          <w:sz w:val="16"/>
          <w:szCs w:val="16"/>
        </w:rPr>
        <w:t xml:space="preserve"> </w:t>
      </w:r>
      <w:r w:rsidRPr="00157A74">
        <w:rPr>
          <w:rFonts w:cs="Arial"/>
          <w:b w:val="0"/>
          <w:sz w:val="16"/>
          <w:szCs w:val="16"/>
          <w:lang w:val="tr-TR"/>
        </w:rPr>
        <w:t xml:space="preserve">Mühendislik Fakültesi, Bilgisayar Mühendisliği Bölümü, </w:t>
      </w:r>
      <w:r>
        <w:rPr>
          <w:rFonts w:cs="Arial"/>
          <w:b w:val="0"/>
          <w:sz w:val="16"/>
          <w:szCs w:val="16"/>
          <w:lang w:val="tr-TR"/>
        </w:rPr>
        <w:t>Atılım</w:t>
      </w:r>
      <w:r w:rsidRPr="00157A74">
        <w:rPr>
          <w:rFonts w:cs="Arial"/>
          <w:b w:val="0"/>
          <w:sz w:val="16"/>
          <w:szCs w:val="16"/>
          <w:lang w:val="tr-TR"/>
        </w:rPr>
        <w:t xml:space="preserve"> Üniversitesi </w:t>
      </w:r>
      <w:proofErr w:type="spellStart"/>
      <w:r w:rsidRPr="00157A74">
        <w:rPr>
          <w:rFonts w:cs="Arial"/>
          <w:b w:val="0"/>
          <w:sz w:val="16"/>
          <w:szCs w:val="16"/>
          <w:lang w:val="tr-TR"/>
        </w:rPr>
        <w:t>İncek</w:t>
      </w:r>
      <w:proofErr w:type="spellEnd"/>
      <w:r w:rsidRPr="00157A74">
        <w:rPr>
          <w:rFonts w:cs="Arial"/>
          <w:b w:val="0"/>
          <w:sz w:val="16"/>
          <w:szCs w:val="16"/>
          <w:lang w:val="tr-TR"/>
        </w:rPr>
        <w:t>/ANKARA, kmkarakaya@atilim.edu.tr</w:t>
      </w:r>
    </w:p>
    <w:p w14:paraId="27C25AE7" w14:textId="77777777" w:rsidR="00F0183D" w:rsidRPr="00310D98" w:rsidRDefault="00F0183D" w:rsidP="00781E09">
      <w:pPr>
        <w:jc w:val="center"/>
        <w:rPr>
          <w:lang w:val="tr-TR"/>
        </w:rPr>
      </w:pPr>
    </w:p>
    <w:p w14:paraId="66262901" w14:textId="77777777" w:rsidR="00781E09" w:rsidRPr="00AF3251" w:rsidRDefault="00096520" w:rsidP="002F05EB">
      <w:pPr>
        <w:jc w:val="center"/>
        <w:rPr>
          <w:b/>
          <w:lang w:val="tr-TR"/>
        </w:rPr>
      </w:pPr>
      <w:r w:rsidRPr="00AF3251">
        <w:rPr>
          <w:b/>
          <w:lang w:val="tr-TR"/>
        </w:rPr>
        <w:t>ÖZET</w:t>
      </w:r>
    </w:p>
    <w:p w14:paraId="61000A71" w14:textId="77777777" w:rsidR="00E76169" w:rsidRPr="00310D98" w:rsidRDefault="001524F5" w:rsidP="00E76169">
      <w:pPr>
        <w:tabs>
          <w:tab w:val="left" w:pos="284"/>
        </w:tabs>
        <w:rPr>
          <w:lang w:val="tr-TR"/>
        </w:rPr>
      </w:pPr>
      <w:r w:rsidRPr="00AF3251">
        <w:rPr>
          <w:lang w:val="tr-TR"/>
        </w:rPr>
        <w:t>İ</w:t>
      </w:r>
      <w:r w:rsidR="00B72991">
        <w:rPr>
          <w:lang w:val="tr-TR"/>
        </w:rPr>
        <w:t xml:space="preserve">nsansız </w:t>
      </w:r>
      <w:r w:rsidRPr="00AF3251">
        <w:rPr>
          <w:lang w:val="tr-TR"/>
        </w:rPr>
        <w:t>H</w:t>
      </w:r>
      <w:r w:rsidR="00B72991">
        <w:rPr>
          <w:lang w:val="tr-TR"/>
        </w:rPr>
        <w:t xml:space="preserve">ava </w:t>
      </w:r>
      <w:r w:rsidRPr="00AF3251">
        <w:rPr>
          <w:lang w:val="tr-TR"/>
        </w:rPr>
        <w:t>A</w:t>
      </w:r>
      <w:r w:rsidR="00ED6414">
        <w:rPr>
          <w:lang w:val="tr-TR"/>
        </w:rPr>
        <w:t>raçları</w:t>
      </w:r>
      <w:r w:rsidR="00B72991">
        <w:rPr>
          <w:lang w:val="tr-TR"/>
        </w:rPr>
        <w:t xml:space="preserve"> (İHA)</w:t>
      </w:r>
      <w:r w:rsidRPr="00AF3251">
        <w:rPr>
          <w:lang w:val="tr-TR"/>
        </w:rPr>
        <w:t xml:space="preserve"> </w:t>
      </w:r>
      <w:r w:rsidR="003F5E2A" w:rsidRPr="00AF3251">
        <w:rPr>
          <w:lang w:val="tr-TR"/>
        </w:rPr>
        <w:t>için en büyük risklerden birisi düşman hava savunma radarları tarafından tespit edilme</w:t>
      </w:r>
      <w:r w:rsidR="003F5E2A">
        <w:rPr>
          <w:lang w:val="tr-TR"/>
        </w:rPr>
        <w:t>k olduğundan;</w:t>
      </w:r>
      <w:r w:rsidR="003F5E2A" w:rsidRPr="00AF3251">
        <w:rPr>
          <w:lang w:val="tr-TR"/>
        </w:rPr>
        <w:t xml:space="preserve"> </w:t>
      </w:r>
      <w:r w:rsidRPr="00AF3251">
        <w:rPr>
          <w:lang w:val="tr-TR"/>
        </w:rPr>
        <w:t xml:space="preserve">görevini başarılı bir şekilde icra edebilmesi için </w:t>
      </w:r>
      <w:proofErr w:type="spellStart"/>
      <w:r w:rsidR="00675F54">
        <w:rPr>
          <w:lang w:val="tr-TR"/>
        </w:rPr>
        <w:t>İHA’nın</w:t>
      </w:r>
      <w:proofErr w:type="spellEnd"/>
      <w:r w:rsidR="00675F54">
        <w:rPr>
          <w:lang w:val="tr-TR"/>
        </w:rPr>
        <w:t xml:space="preserve"> </w:t>
      </w:r>
      <w:r w:rsidRPr="00AF3251">
        <w:rPr>
          <w:lang w:val="tr-TR"/>
        </w:rPr>
        <w:t>hedef noktalara kısa ve güvenilir bir rota ü</w:t>
      </w:r>
      <w:r w:rsidR="00ED6414">
        <w:rPr>
          <w:lang w:val="tr-TR"/>
        </w:rPr>
        <w:t xml:space="preserve">zerinden gitmesi gerekmektedir. Bu </w:t>
      </w:r>
      <w:r w:rsidRPr="00AF3251">
        <w:rPr>
          <w:lang w:val="tr-TR"/>
        </w:rPr>
        <w:t xml:space="preserve">nedenle İHA rota planlamasında radarların </w:t>
      </w:r>
      <w:r w:rsidR="00AD58CE">
        <w:rPr>
          <w:lang w:val="tr-TR"/>
        </w:rPr>
        <w:t>kaplama</w:t>
      </w:r>
      <w:r w:rsidRPr="00AF3251">
        <w:rPr>
          <w:lang w:val="tr-TR"/>
        </w:rPr>
        <w:t xml:space="preserve"> alanlarından kaçınmak çok önemlidir. Ancak hesaplanacak olan rotaların </w:t>
      </w:r>
      <w:proofErr w:type="spellStart"/>
      <w:r w:rsidRPr="00AF3251">
        <w:rPr>
          <w:lang w:val="tr-TR"/>
        </w:rPr>
        <w:t>İHA’ların</w:t>
      </w:r>
      <w:proofErr w:type="spellEnd"/>
      <w:r w:rsidRPr="00AF3251">
        <w:rPr>
          <w:lang w:val="tr-TR"/>
        </w:rPr>
        <w:t xml:space="preserve"> toplam uçuş sürelerini artırması mümkündür. </w:t>
      </w:r>
      <w:r w:rsidR="00E76169" w:rsidRPr="00AF3251">
        <w:rPr>
          <w:lang w:val="tr-TR"/>
        </w:rPr>
        <w:t>Bu çalışmada keşif veya taarruz amaçlı kullanıl</w:t>
      </w:r>
      <w:r w:rsidR="00ED6414">
        <w:rPr>
          <w:lang w:val="tr-TR"/>
        </w:rPr>
        <w:t>an İHA için görev planlamasında</w:t>
      </w:r>
      <w:r w:rsidR="00E76169" w:rsidRPr="00AF3251">
        <w:rPr>
          <w:lang w:val="tr-TR"/>
        </w:rPr>
        <w:t xml:space="preserve"> </w:t>
      </w:r>
      <w:r w:rsidR="00007389">
        <w:rPr>
          <w:lang w:val="tr-TR"/>
        </w:rPr>
        <w:t>en az</w:t>
      </w:r>
      <w:r w:rsidR="00675F54" w:rsidRPr="00AF3251">
        <w:rPr>
          <w:lang w:val="tr-TR"/>
        </w:rPr>
        <w:t xml:space="preserve"> </w:t>
      </w:r>
      <w:r w:rsidR="00007389">
        <w:rPr>
          <w:lang w:val="tr-TR"/>
        </w:rPr>
        <w:t>rota mesafesi</w:t>
      </w:r>
      <w:r w:rsidR="009925E7">
        <w:rPr>
          <w:lang w:val="tr-TR"/>
        </w:rPr>
        <w:t>ni</w:t>
      </w:r>
      <w:r w:rsidR="00007389">
        <w:rPr>
          <w:lang w:val="tr-TR"/>
        </w:rPr>
        <w:t xml:space="preserve"> </w:t>
      </w:r>
      <w:r w:rsidR="00E76169" w:rsidRPr="00AF3251">
        <w:rPr>
          <w:lang w:val="tr-TR"/>
        </w:rPr>
        <w:t xml:space="preserve">ve </w:t>
      </w:r>
      <w:r w:rsidR="00007389">
        <w:rPr>
          <w:lang w:val="tr-TR"/>
        </w:rPr>
        <w:t xml:space="preserve">en </w:t>
      </w:r>
      <w:r w:rsidR="00ED6414">
        <w:rPr>
          <w:lang w:val="tr-TR"/>
        </w:rPr>
        <w:t xml:space="preserve">az radar kaplama alanı ihlali </w:t>
      </w:r>
      <w:r w:rsidR="00E76169" w:rsidRPr="00AF3251">
        <w:rPr>
          <w:lang w:val="tr-TR"/>
        </w:rPr>
        <w:t>sağlayacak olan rotanın hesaplanması amacıyla</w:t>
      </w:r>
      <w:r w:rsidR="001C77C9" w:rsidRPr="00AF3251">
        <w:rPr>
          <w:lang w:val="tr-TR"/>
        </w:rPr>
        <w:t xml:space="preserve"> </w:t>
      </w:r>
      <w:r w:rsidR="009925E7">
        <w:rPr>
          <w:lang w:val="tr-TR"/>
        </w:rPr>
        <w:t>P</w:t>
      </w:r>
      <w:r w:rsidR="006B054A" w:rsidRPr="00AF3251">
        <w:rPr>
          <w:lang w:val="tr-TR"/>
        </w:rPr>
        <w:t xml:space="preserve">arçacık </w:t>
      </w:r>
      <w:r w:rsidR="009925E7">
        <w:rPr>
          <w:lang w:val="tr-TR"/>
        </w:rPr>
        <w:t>S</w:t>
      </w:r>
      <w:r w:rsidR="001C77C9" w:rsidRPr="00AF3251">
        <w:rPr>
          <w:lang w:val="tr-TR"/>
        </w:rPr>
        <w:t xml:space="preserve">ürü </w:t>
      </w:r>
      <w:r w:rsidR="009925E7">
        <w:rPr>
          <w:lang w:val="tr-TR"/>
        </w:rPr>
        <w:t>O</w:t>
      </w:r>
      <w:r w:rsidR="001C77C9" w:rsidRPr="00AF3251">
        <w:rPr>
          <w:lang w:val="tr-TR"/>
        </w:rPr>
        <w:t>pti</w:t>
      </w:r>
      <w:r w:rsidR="00E76169" w:rsidRPr="00AF3251">
        <w:rPr>
          <w:lang w:val="tr-TR"/>
        </w:rPr>
        <w:t>mizasyon metodu (</w:t>
      </w:r>
      <w:proofErr w:type="spellStart"/>
      <w:r w:rsidR="00E76169" w:rsidRPr="00AF3251">
        <w:rPr>
          <w:lang w:val="tr-TR"/>
        </w:rPr>
        <w:t>Particle</w:t>
      </w:r>
      <w:proofErr w:type="spellEnd"/>
      <w:r w:rsidR="00E76169" w:rsidRPr="00AF3251">
        <w:rPr>
          <w:lang w:val="tr-TR"/>
        </w:rPr>
        <w:t xml:space="preserve"> </w:t>
      </w:r>
      <w:proofErr w:type="spellStart"/>
      <w:r w:rsidR="00E76169" w:rsidRPr="00AF3251">
        <w:rPr>
          <w:lang w:val="tr-TR"/>
        </w:rPr>
        <w:t>Swar</w:t>
      </w:r>
      <w:r w:rsidR="001C24BA" w:rsidRPr="00AF3251">
        <w:rPr>
          <w:lang w:val="tr-TR"/>
        </w:rPr>
        <w:t>m</w:t>
      </w:r>
      <w:proofErr w:type="spellEnd"/>
      <w:r w:rsidR="00E76169" w:rsidRPr="00AF3251">
        <w:rPr>
          <w:lang w:val="tr-TR"/>
        </w:rPr>
        <w:t xml:space="preserve"> </w:t>
      </w:r>
      <w:proofErr w:type="spellStart"/>
      <w:r w:rsidR="00E660A6" w:rsidRPr="00AF3251">
        <w:rPr>
          <w:lang w:val="tr-TR"/>
        </w:rPr>
        <w:t>Optimization</w:t>
      </w:r>
      <w:proofErr w:type="spellEnd"/>
      <w:r w:rsidR="00E660A6" w:rsidRPr="00AF3251">
        <w:rPr>
          <w:lang w:val="tr-TR"/>
        </w:rPr>
        <w:t>: PSO</w:t>
      </w:r>
      <w:r w:rsidR="00E76169" w:rsidRPr="00AF3251">
        <w:rPr>
          <w:lang w:val="tr-TR"/>
        </w:rPr>
        <w:t xml:space="preserve">) </w:t>
      </w:r>
      <w:r w:rsidR="00257FBA" w:rsidRPr="00AF3251">
        <w:rPr>
          <w:lang w:val="tr-TR"/>
        </w:rPr>
        <w:t>kullanılarak</w:t>
      </w:r>
      <w:r w:rsidR="00C91887" w:rsidRPr="00AF3251">
        <w:rPr>
          <w:lang w:val="tr-TR"/>
        </w:rPr>
        <w:t xml:space="preserve"> </w:t>
      </w:r>
      <w:r w:rsidR="00E76169" w:rsidRPr="00AF3251">
        <w:rPr>
          <w:lang w:val="tr-TR"/>
        </w:rPr>
        <w:t xml:space="preserve">bir algoritma </w:t>
      </w:r>
      <w:r w:rsidRPr="00AF3251">
        <w:rPr>
          <w:lang w:val="tr-TR"/>
        </w:rPr>
        <w:t xml:space="preserve">geliştirilmiş ve </w:t>
      </w:r>
      <w:proofErr w:type="gramStart"/>
      <w:r w:rsidRPr="00AF3251">
        <w:rPr>
          <w:lang w:val="tr-TR"/>
        </w:rPr>
        <w:t>simülasyon</w:t>
      </w:r>
      <w:proofErr w:type="gramEnd"/>
      <w:r w:rsidRPr="00AF3251">
        <w:rPr>
          <w:lang w:val="tr-TR"/>
        </w:rPr>
        <w:t xml:space="preserve"> ile başarısı ölçülmüştür.</w:t>
      </w:r>
    </w:p>
    <w:p w14:paraId="599D6D49" w14:textId="77777777" w:rsidR="00A1752D" w:rsidRPr="00310D98" w:rsidRDefault="00A1752D" w:rsidP="00E76169">
      <w:pPr>
        <w:tabs>
          <w:tab w:val="left" w:pos="284"/>
        </w:tabs>
        <w:rPr>
          <w:lang w:val="tr-TR"/>
        </w:rPr>
      </w:pPr>
      <w:r w:rsidRPr="00310D98">
        <w:rPr>
          <w:b/>
          <w:lang w:val="tr-TR"/>
        </w:rPr>
        <w:t>Anahtar Kelimeler:</w:t>
      </w:r>
      <w:r w:rsidRPr="00310D98">
        <w:rPr>
          <w:lang w:val="tr-TR"/>
        </w:rPr>
        <w:t xml:space="preserve"> </w:t>
      </w:r>
      <w:r w:rsidR="00673825">
        <w:rPr>
          <w:lang w:val="tr-TR"/>
        </w:rPr>
        <w:t>P</w:t>
      </w:r>
      <w:r w:rsidR="00673825" w:rsidRPr="00AF3251">
        <w:rPr>
          <w:lang w:val="tr-TR"/>
        </w:rPr>
        <w:t>arçacık</w:t>
      </w:r>
      <w:r w:rsidR="00673825" w:rsidRPr="00310D98" w:rsidDel="00673825">
        <w:rPr>
          <w:lang w:val="tr-TR"/>
        </w:rPr>
        <w:t xml:space="preserve"> </w:t>
      </w:r>
      <w:r w:rsidR="00673825">
        <w:rPr>
          <w:lang w:val="tr-TR"/>
        </w:rPr>
        <w:t>S</w:t>
      </w:r>
      <w:r w:rsidRPr="00310D98">
        <w:rPr>
          <w:lang w:val="tr-TR"/>
        </w:rPr>
        <w:t xml:space="preserve">ürü </w:t>
      </w:r>
      <w:r w:rsidR="00673825">
        <w:rPr>
          <w:lang w:val="tr-TR"/>
        </w:rPr>
        <w:t>O</w:t>
      </w:r>
      <w:r w:rsidRPr="00310D98">
        <w:rPr>
          <w:lang w:val="tr-TR"/>
        </w:rPr>
        <w:t>ptimizasyonu, insansız hava aracı, güvenli rota hesaplama</w:t>
      </w:r>
      <w:r w:rsidR="00440E10" w:rsidRPr="00310D98">
        <w:rPr>
          <w:lang w:val="tr-TR"/>
        </w:rPr>
        <w:t>, dinamik rota hesaplama</w:t>
      </w:r>
      <w:r w:rsidR="00673825">
        <w:rPr>
          <w:lang w:val="tr-TR"/>
        </w:rPr>
        <w:t xml:space="preserve">, rota </w:t>
      </w:r>
      <w:proofErr w:type="gramStart"/>
      <w:r w:rsidR="00673825">
        <w:rPr>
          <w:lang w:val="tr-TR"/>
        </w:rPr>
        <w:t>optimizasyonu</w:t>
      </w:r>
      <w:proofErr w:type="gramEnd"/>
    </w:p>
    <w:p w14:paraId="07767A5E" w14:textId="77777777" w:rsidR="00E76169" w:rsidRPr="00310D98" w:rsidRDefault="00E76169" w:rsidP="00E76169">
      <w:pPr>
        <w:pStyle w:val="Balk2"/>
        <w:jc w:val="center"/>
        <w:rPr>
          <w:lang w:val="tr-TR"/>
        </w:rPr>
      </w:pPr>
      <w:r w:rsidRPr="00310D98">
        <w:rPr>
          <w:lang w:val="tr-TR"/>
        </w:rPr>
        <w:t>ABSTRACT</w:t>
      </w:r>
    </w:p>
    <w:p w14:paraId="67410A63" w14:textId="5EDF1FF8" w:rsidR="007C683F" w:rsidRPr="00E660A6" w:rsidRDefault="001B4116" w:rsidP="001C77C9">
      <w:pPr>
        <w:tabs>
          <w:tab w:val="left" w:pos="284"/>
        </w:tabs>
      </w:pPr>
      <w:r w:rsidRPr="00E64018">
        <w:t xml:space="preserve">Wherefore one of the biggest risks to the UAV is to be detected by the enemy air defense radars; </w:t>
      </w:r>
      <w:r w:rsidR="00E952C3" w:rsidRPr="00E64018">
        <w:t>Unmanned Aerial Vehicles (</w:t>
      </w:r>
      <w:r w:rsidR="007C683F" w:rsidRPr="00E64018">
        <w:t>UAV</w:t>
      </w:r>
      <w:r w:rsidR="00E952C3" w:rsidRPr="00E64018">
        <w:t>)</w:t>
      </w:r>
      <w:r w:rsidR="007C683F" w:rsidRPr="00E64018">
        <w:t xml:space="preserve"> has to be able to reach the target</w:t>
      </w:r>
      <w:r w:rsidR="00310D98" w:rsidRPr="00E64018">
        <w:t>s</w:t>
      </w:r>
      <w:r w:rsidR="002F51BB" w:rsidRPr="00E64018">
        <w:t xml:space="preserve"> through the shortest and </w:t>
      </w:r>
      <w:r w:rsidR="00257FBA" w:rsidRPr="00E64018">
        <w:t>secure</w:t>
      </w:r>
      <w:r w:rsidR="002F51BB" w:rsidRPr="00E64018">
        <w:t xml:space="preserve"> route</w:t>
      </w:r>
      <w:r w:rsidR="007C683F" w:rsidRPr="00E64018">
        <w:t xml:space="preserve"> in order to perform the task successfully</w:t>
      </w:r>
      <w:r w:rsidR="00310D98" w:rsidRPr="00E64018">
        <w:t xml:space="preserve">. </w:t>
      </w:r>
      <w:r w:rsidR="00820EC9" w:rsidRPr="00E64018">
        <w:t xml:space="preserve">Therefore, it is very important to avoid from the </w:t>
      </w:r>
      <w:r w:rsidR="00A959D2" w:rsidRPr="00E64018">
        <w:t>radar detection areas while planning</w:t>
      </w:r>
      <w:r w:rsidR="00820EC9" w:rsidRPr="00E64018">
        <w:t xml:space="preserve"> mission route for</w:t>
      </w:r>
      <w:r w:rsidR="00D35CEB" w:rsidRPr="00E64018">
        <w:t xml:space="preserve"> the</w:t>
      </w:r>
      <w:r w:rsidR="00820EC9" w:rsidRPr="00E64018">
        <w:t xml:space="preserve"> UAV. But it is possible to increase the flight time of the UAV by routes to be calculated. In this paper </w:t>
      </w:r>
      <w:r w:rsidR="00AF3251" w:rsidRPr="00E64018">
        <w:t>an algorithm has been developed by using</w:t>
      </w:r>
      <w:r w:rsidR="00AF3251" w:rsidRPr="00E660A6">
        <w:t xml:space="preserve"> particle swarm optimization (PSO) to calculate a route that will provide maximum distance and minimum discoverability for</w:t>
      </w:r>
      <w:r w:rsidR="00E952C3">
        <w:t xml:space="preserve"> UAV</w:t>
      </w:r>
      <w:r w:rsidR="00AF3251" w:rsidRPr="00E660A6">
        <w:t xml:space="preserve"> used for reconnaissance or assault </w:t>
      </w:r>
      <w:r w:rsidR="00257FBA" w:rsidRPr="00E660A6">
        <w:t>and success measured with simulation.</w:t>
      </w:r>
    </w:p>
    <w:p w14:paraId="4538788B" w14:textId="77777777" w:rsidR="00A1752D" w:rsidRPr="00E660A6" w:rsidRDefault="00A1752D" w:rsidP="001C77C9">
      <w:pPr>
        <w:tabs>
          <w:tab w:val="left" w:pos="284"/>
        </w:tabs>
      </w:pPr>
      <w:r w:rsidRPr="00E660A6">
        <w:rPr>
          <w:b/>
        </w:rPr>
        <w:t>Key Words:</w:t>
      </w:r>
      <w:r w:rsidRPr="00E660A6">
        <w:t xml:space="preserve"> Particle Swarm Optimization, unmanned aerial vehicles, shortest and safest route calculation</w:t>
      </w:r>
      <w:r w:rsidR="00440E10" w:rsidRPr="00E660A6">
        <w:t>, dynamic route calculation</w:t>
      </w:r>
    </w:p>
    <w:p w14:paraId="22753AA6" w14:textId="77777777" w:rsidR="00A1752D" w:rsidRPr="00310D98" w:rsidRDefault="00A1752D" w:rsidP="00B9713C">
      <w:pPr>
        <w:pStyle w:val="Balk2"/>
        <w:numPr>
          <w:ilvl w:val="0"/>
          <w:numId w:val="25"/>
        </w:numPr>
        <w:tabs>
          <w:tab w:val="left" w:pos="284"/>
        </w:tabs>
        <w:rPr>
          <w:lang w:val="tr-TR"/>
        </w:rPr>
      </w:pPr>
      <w:r w:rsidRPr="00310D98">
        <w:rPr>
          <w:lang w:val="tr-TR"/>
        </w:rPr>
        <w:lastRenderedPageBreak/>
        <w:t>GİRİŞ</w:t>
      </w:r>
    </w:p>
    <w:p w14:paraId="0657B718" w14:textId="388754D6" w:rsidR="00973669" w:rsidRPr="00310D98" w:rsidRDefault="00F0183D" w:rsidP="00F0183D">
      <w:pPr>
        <w:rPr>
          <w:lang w:val="tr-TR"/>
        </w:rPr>
      </w:pPr>
      <w:r w:rsidRPr="00310D98">
        <w:rPr>
          <w:lang w:val="tr-TR"/>
        </w:rPr>
        <w:t xml:space="preserve">Günümüz </w:t>
      </w:r>
      <w:r w:rsidR="00E660A6" w:rsidRPr="00310D98">
        <w:rPr>
          <w:lang w:val="tr-TR"/>
        </w:rPr>
        <w:t>harekât</w:t>
      </w:r>
      <w:r w:rsidRPr="00310D98">
        <w:rPr>
          <w:lang w:val="tr-TR"/>
        </w:rPr>
        <w:t xml:space="preserve"> ortamında </w:t>
      </w:r>
      <w:r w:rsidR="0094510F">
        <w:rPr>
          <w:lang w:val="tr-TR"/>
        </w:rPr>
        <w:t>İ</w:t>
      </w:r>
      <w:r w:rsidRPr="00310D98">
        <w:rPr>
          <w:lang w:val="tr-TR"/>
        </w:rPr>
        <w:t xml:space="preserve">nsansız </w:t>
      </w:r>
      <w:r w:rsidR="0094510F">
        <w:rPr>
          <w:lang w:val="tr-TR"/>
        </w:rPr>
        <w:t>H</w:t>
      </w:r>
      <w:r w:rsidRPr="00310D98">
        <w:rPr>
          <w:lang w:val="tr-TR"/>
        </w:rPr>
        <w:t xml:space="preserve">ava </w:t>
      </w:r>
      <w:r w:rsidR="0094510F">
        <w:rPr>
          <w:lang w:val="tr-TR"/>
        </w:rPr>
        <w:t>A</w:t>
      </w:r>
      <w:r w:rsidRPr="00310D98">
        <w:rPr>
          <w:lang w:val="tr-TR"/>
        </w:rPr>
        <w:t>raçları</w:t>
      </w:r>
      <w:r w:rsidR="00B24B4C">
        <w:rPr>
          <w:lang w:val="tr-TR"/>
        </w:rPr>
        <w:t xml:space="preserve"> (İHA)</w:t>
      </w:r>
      <w:r w:rsidRPr="00310D98">
        <w:rPr>
          <w:lang w:val="tr-TR"/>
        </w:rPr>
        <w:t xml:space="preserve"> keşif ve taarruz </w:t>
      </w:r>
      <w:r w:rsidR="00CE1969" w:rsidRPr="00C4063B">
        <w:rPr>
          <w:lang w:val="tr-TR"/>
        </w:rPr>
        <w:t xml:space="preserve">amaçlı olarak </w:t>
      </w:r>
      <w:r w:rsidR="00D119AF" w:rsidRPr="00C4063B">
        <w:rPr>
          <w:lang w:val="tr-TR"/>
        </w:rPr>
        <w:t xml:space="preserve">yaygın bir şekilde </w:t>
      </w:r>
      <w:r w:rsidR="00CE1969" w:rsidRPr="00C4063B">
        <w:rPr>
          <w:lang w:val="tr-TR"/>
        </w:rPr>
        <w:t>kullanılmaktadır</w:t>
      </w:r>
      <w:r w:rsidR="00660464" w:rsidRPr="00C4063B">
        <w:rPr>
          <w:lang w:val="tr-TR"/>
        </w:rPr>
        <w:t xml:space="preserve"> </w:t>
      </w:r>
      <w:r w:rsidR="009627AA" w:rsidRPr="0008573A">
        <w:rPr>
          <w:noProof/>
          <w:lang w:val="tr-TR"/>
        </w:rPr>
        <w:t xml:space="preserve">[1, 2, 3, </w:t>
      </w:r>
      <w:r w:rsidR="009627AA">
        <w:rPr>
          <w:noProof/>
          <w:lang w:val="tr-TR"/>
        </w:rPr>
        <w:t>4</w:t>
      </w:r>
      <w:r w:rsidR="009627AA" w:rsidRPr="0008573A">
        <w:rPr>
          <w:noProof/>
          <w:lang w:val="tr-TR"/>
        </w:rPr>
        <w:t>]</w:t>
      </w:r>
      <w:r w:rsidR="00D119AF" w:rsidRPr="00C4063B">
        <w:rPr>
          <w:lang w:val="tr-TR"/>
        </w:rPr>
        <w:t>.</w:t>
      </w:r>
      <w:r w:rsidR="00CB2BEE" w:rsidRPr="00C4063B">
        <w:rPr>
          <w:lang w:val="tr-TR"/>
        </w:rPr>
        <w:t xml:space="preserve"> </w:t>
      </w:r>
      <w:r w:rsidR="00CE1969" w:rsidRPr="00C4063B">
        <w:rPr>
          <w:lang w:val="tr-TR"/>
        </w:rPr>
        <w:t xml:space="preserve">Üstlendikleri roller konusunda gelecekte </w:t>
      </w:r>
      <w:r w:rsidR="00E660A6" w:rsidRPr="00C4063B">
        <w:rPr>
          <w:lang w:val="tr-TR"/>
        </w:rPr>
        <w:t>insanlı hava</w:t>
      </w:r>
      <w:r w:rsidR="0050049C" w:rsidRPr="00C4063B">
        <w:rPr>
          <w:lang w:val="tr-TR"/>
        </w:rPr>
        <w:t xml:space="preserve"> araçlarının </w:t>
      </w:r>
      <w:r w:rsidR="00CE1969" w:rsidRPr="00C4063B">
        <w:rPr>
          <w:lang w:val="tr-TR"/>
        </w:rPr>
        <w:t>yerini almaya aday olan bu sistemlerin</w:t>
      </w:r>
      <w:r w:rsidR="00AC7762" w:rsidRPr="00C4063B">
        <w:rPr>
          <w:lang w:val="tr-TR"/>
        </w:rPr>
        <w:t>,</w:t>
      </w:r>
      <w:r w:rsidR="00CE1969" w:rsidRPr="00C4063B">
        <w:rPr>
          <w:lang w:val="tr-TR"/>
        </w:rPr>
        <w:t xml:space="preserve"> </w:t>
      </w:r>
      <w:r w:rsidR="00E660A6" w:rsidRPr="00C4063B">
        <w:rPr>
          <w:lang w:val="tr-TR"/>
        </w:rPr>
        <w:t>harekât</w:t>
      </w:r>
      <w:r w:rsidR="00CE1969" w:rsidRPr="00C4063B">
        <w:rPr>
          <w:lang w:val="tr-TR"/>
        </w:rPr>
        <w:t xml:space="preserve"> ortamında havada kalış süreleri</w:t>
      </w:r>
      <w:r w:rsidR="00AC7762" w:rsidRPr="00C4063B">
        <w:rPr>
          <w:lang w:val="tr-TR"/>
        </w:rPr>
        <w:t>,</w:t>
      </w:r>
      <w:r w:rsidR="00CE1969" w:rsidRPr="00C4063B">
        <w:rPr>
          <w:lang w:val="tr-TR"/>
        </w:rPr>
        <w:t xml:space="preserve"> keşfedilmelerinin zorluğu </w:t>
      </w:r>
      <w:r w:rsidR="00AC7762" w:rsidRPr="00C4063B">
        <w:rPr>
          <w:lang w:val="tr-TR"/>
        </w:rPr>
        <w:t xml:space="preserve">ve maliyet/etkin kullanım ömürleri </w:t>
      </w:r>
      <w:proofErr w:type="spellStart"/>
      <w:r w:rsidR="00CE1969" w:rsidRPr="00C4063B">
        <w:rPr>
          <w:lang w:val="tr-TR"/>
        </w:rPr>
        <w:t>İHA’ların</w:t>
      </w:r>
      <w:proofErr w:type="spellEnd"/>
      <w:r w:rsidR="00AC7762" w:rsidRPr="00C4063B">
        <w:rPr>
          <w:lang w:val="tr-TR"/>
        </w:rPr>
        <w:t xml:space="preserve"> kullanım </w:t>
      </w:r>
      <w:r w:rsidR="0094510F">
        <w:rPr>
          <w:lang w:val="tr-TR"/>
        </w:rPr>
        <w:t xml:space="preserve">potansiyelini </w:t>
      </w:r>
      <w:r w:rsidR="00AC7762" w:rsidRPr="00C4063B">
        <w:rPr>
          <w:lang w:val="tr-TR"/>
        </w:rPr>
        <w:t>daha da artırmaktadır</w:t>
      </w:r>
      <w:r w:rsidR="00660464" w:rsidRPr="00C4063B">
        <w:rPr>
          <w:lang w:val="tr-TR"/>
        </w:rPr>
        <w:t xml:space="preserve"> </w:t>
      </w:r>
      <w:sdt>
        <w:sdtPr>
          <w:rPr>
            <w:lang w:val="tr-TR"/>
          </w:rPr>
          <w:id w:val="1257946956"/>
          <w:citation/>
        </w:sdtPr>
        <w:sdtContent>
          <w:r w:rsidR="00B4191A" w:rsidRPr="00C4063B">
            <w:rPr>
              <w:lang w:val="tr-TR"/>
            </w:rPr>
            <w:fldChar w:fldCharType="begin"/>
          </w:r>
          <w:r w:rsidR="00660464" w:rsidRPr="00C4063B">
            <w:rPr>
              <w:lang w:val="tr-TR"/>
            </w:rPr>
            <w:instrText xml:space="preserve"> CITATION htt11 \l 1055 </w:instrText>
          </w:r>
          <w:r w:rsidR="00B4191A" w:rsidRPr="00C4063B">
            <w:rPr>
              <w:lang w:val="tr-TR"/>
            </w:rPr>
            <w:fldChar w:fldCharType="separate"/>
          </w:r>
          <w:r w:rsidR="0008573A" w:rsidRPr="0008573A">
            <w:rPr>
              <w:noProof/>
              <w:lang w:val="tr-TR"/>
            </w:rPr>
            <w:t>[2]</w:t>
          </w:r>
          <w:r w:rsidR="00B4191A" w:rsidRPr="00C4063B">
            <w:rPr>
              <w:lang w:val="tr-TR"/>
            </w:rPr>
            <w:fldChar w:fldCharType="end"/>
          </w:r>
        </w:sdtContent>
      </w:sdt>
      <w:r w:rsidR="00D119AF" w:rsidRPr="00C4063B">
        <w:rPr>
          <w:lang w:val="tr-TR"/>
        </w:rPr>
        <w:t>.</w:t>
      </w:r>
      <w:r w:rsidR="00764A79" w:rsidRPr="00C4063B">
        <w:rPr>
          <w:lang w:val="tr-TR"/>
        </w:rPr>
        <w:t xml:space="preserve"> Artan bu kullanım </w:t>
      </w:r>
      <w:r w:rsidR="00C3300D">
        <w:rPr>
          <w:lang w:val="tr-TR"/>
        </w:rPr>
        <w:t>olanakları</w:t>
      </w:r>
      <w:r w:rsidR="00764A79" w:rsidRPr="00C4063B">
        <w:rPr>
          <w:lang w:val="tr-TR"/>
        </w:rPr>
        <w:t xml:space="preserve">, sınırlı menzil ile maksimum sayıda görev icrası, radar </w:t>
      </w:r>
      <w:r w:rsidR="00AD58CE" w:rsidRPr="00C4063B">
        <w:rPr>
          <w:lang w:val="tr-TR"/>
        </w:rPr>
        <w:t>kaplama</w:t>
      </w:r>
      <w:r w:rsidR="00764A79" w:rsidRPr="00C4063B">
        <w:rPr>
          <w:lang w:val="tr-TR"/>
        </w:rPr>
        <w:t xml:space="preserve"> alanlarından kaçınarak görev planlama </w:t>
      </w:r>
      <w:r w:rsidR="00D869BE" w:rsidRPr="00C4063B">
        <w:rPr>
          <w:lang w:val="tr-TR"/>
        </w:rPr>
        <w:t xml:space="preserve">ve sınırlı sayıdaki </w:t>
      </w:r>
      <w:proofErr w:type="spellStart"/>
      <w:r w:rsidR="00D869BE" w:rsidRPr="00C4063B">
        <w:rPr>
          <w:lang w:val="tr-TR"/>
        </w:rPr>
        <w:t>İHA’nın</w:t>
      </w:r>
      <w:proofErr w:type="spellEnd"/>
      <w:r w:rsidR="00D869BE" w:rsidRPr="00C4063B">
        <w:rPr>
          <w:lang w:val="tr-TR"/>
        </w:rPr>
        <w:t xml:space="preserve"> en etkin biçimde kullanılması </w:t>
      </w:r>
      <w:r w:rsidR="009152D6" w:rsidRPr="00C4063B">
        <w:rPr>
          <w:lang w:val="tr-TR"/>
        </w:rPr>
        <w:t>gibi</w:t>
      </w:r>
      <w:r w:rsidR="005C4B83" w:rsidRPr="00C4063B">
        <w:rPr>
          <w:lang w:val="tr-TR"/>
        </w:rPr>
        <w:t xml:space="preserve"> </w:t>
      </w:r>
      <w:r w:rsidR="003110DD" w:rsidRPr="00C4063B">
        <w:rPr>
          <w:lang w:val="tr-TR"/>
        </w:rPr>
        <w:t xml:space="preserve">çözülmesi gereken ve </w:t>
      </w:r>
      <w:proofErr w:type="spellStart"/>
      <w:r w:rsidR="003110DD" w:rsidRPr="00C4063B">
        <w:rPr>
          <w:lang w:val="tr-TR"/>
        </w:rPr>
        <w:t>İHA’ların</w:t>
      </w:r>
      <w:proofErr w:type="spellEnd"/>
      <w:r w:rsidR="003110DD" w:rsidRPr="00C4063B">
        <w:rPr>
          <w:lang w:val="tr-TR"/>
        </w:rPr>
        <w:t xml:space="preserve"> görev başarısını doğrudan etkileyen bazı problemleri</w:t>
      </w:r>
      <w:r w:rsidR="00DF0302" w:rsidRPr="00C4063B">
        <w:rPr>
          <w:lang w:val="tr-TR"/>
        </w:rPr>
        <w:t xml:space="preserve"> </w:t>
      </w:r>
      <w:r w:rsidR="003110DD" w:rsidRPr="00C4063B">
        <w:rPr>
          <w:lang w:val="tr-TR"/>
        </w:rPr>
        <w:t>de beraberinde getirmiştir</w:t>
      </w:r>
      <w:r w:rsidR="00660464" w:rsidRPr="00C4063B">
        <w:rPr>
          <w:lang w:val="tr-TR"/>
        </w:rPr>
        <w:t xml:space="preserve"> </w:t>
      </w:r>
      <w:sdt>
        <w:sdtPr>
          <w:rPr>
            <w:lang w:val="tr-TR"/>
          </w:rPr>
          <w:id w:val="-1890253050"/>
          <w:citation/>
        </w:sdtPr>
        <w:sdtContent>
          <w:r w:rsidR="00B4191A" w:rsidRPr="00C4063B">
            <w:rPr>
              <w:lang w:val="tr-TR"/>
            </w:rPr>
            <w:fldChar w:fldCharType="begin"/>
          </w:r>
          <w:r w:rsidR="00660464" w:rsidRPr="00C4063B">
            <w:rPr>
              <w:lang w:val="tr-TR"/>
            </w:rPr>
            <w:instrText xml:space="preserve"> CITATION htt11 \l 1055  \m Erc13</w:instrText>
          </w:r>
          <w:r w:rsidR="00B4191A" w:rsidRPr="00C4063B">
            <w:rPr>
              <w:lang w:val="tr-TR"/>
            </w:rPr>
            <w:fldChar w:fldCharType="separate"/>
          </w:r>
          <w:r w:rsidR="0008573A" w:rsidRPr="0008573A">
            <w:rPr>
              <w:noProof/>
              <w:lang w:val="tr-TR"/>
            </w:rPr>
            <w:t>[2, 5]</w:t>
          </w:r>
          <w:r w:rsidR="00B4191A" w:rsidRPr="00C4063B">
            <w:rPr>
              <w:lang w:val="tr-TR"/>
            </w:rPr>
            <w:fldChar w:fldCharType="end"/>
          </w:r>
        </w:sdtContent>
      </w:sdt>
      <w:r w:rsidR="000C4A73" w:rsidRPr="00C4063B">
        <w:rPr>
          <w:lang w:val="tr-TR"/>
        </w:rPr>
        <w:t>.</w:t>
      </w:r>
      <w:r w:rsidR="009C7656">
        <w:rPr>
          <w:lang w:val="tr-TR"/>
        </w:rPr>
        <w:t xml:space="preserve"> </w:t>
      </w:r>
      <w:r w:rsidR="003110DD" w:rsidRPr="00C4063B">
        <w:rPr>
          <w:lang w:val="tr-TR"/>
        </w:rPr>
        <w:t xml:space="preserve">Bu </w:t>
      </w:r>
      <w:r w:rsidR="00346BA3" w:rsidRPr="00C4063B">
        <w:rPr>
          <w:lang w:val="tr-TR"/>
        </w:rPr>
        <w:t>çalışmanın amacı,</w:t>
      </w:r>
      <w:r w:rsidR="00973669" w:rsidRPr="00C4063B">
        <w:rPr>
          <w:lang w:val="tr-TR"/>
        </w:rPr>
        <w:t xml:space="preserve"> </w:t>
      </w:r>
      <w:r w:rsidR="003110DD" w:rsidRPr="00C4063B">
        <w:rPr>
          <w:lang w:val="tr-TR"/>
        </w:rPr>
        <w:t>etkin görev planlama</w:t>
      </w:r>
      <w:r w:rsidR="00973669" w:rsidRPr="00C4063B">
        <w:rPr>
          <w:lang w:val="tr-TR"/>
        </w:rPr>
        <w:t>nın temelini oluşturan en kısa ve güvenli rotanın hesaplanması</w:t>
      </w:r>
      <w:r w:rsidR="003110DD" w:rsidRPr="00C4063B">
        <w:rPr>
          <w:lang w:val="tr-TR"/>
        </w:rPr>
        <w:t xml:space="preserve"> </w:t>
      </w:r>
      <w:r w:rsidR="00C3300D">
        <w:rPr>
          <w:lang w:val="tr-TR"/>
        </w:rPr>
        <w:t>için</w:t>
      </w:r>
      <w:r w:rsidR="00346BA3" w:rsidRPr="00C4063B">
        <w:rPr>
          <w:lang w:val="tr-TR"/>
        </w:rPr>
        <w:t xml:space="preserve"> </w:t>
      </w:r>
      <w:r w:rsidR="0012202E">
        <w:rPr>
          <w:lang w:val="tr-TR"/>
        </w:rPr>
        <w:t>P</w:t>
      </w:r>
      <w:r w:rsidR="0012202E" w:rsidRPr="00AF3251">
        <w:rPr>
          <w:lang w:val="tr-TR"/>
        </w:rPr>
        <w:t>arçacık</w:t>
      </w:r>
      <w:r w:rsidR="0012202E" w:rsidRPr="00310D98" w:rsidDel="00673825">
        <w:rPr>
          <w:lang w:val="tr-TR"/>
        </w:rPr>
        <w:t xml:space="preserve"> </w:t>
      </w:r>
      <w:r w:rsidR="0012202E">
        <w:rPr>
          <w:lang w:val="tr-TR"/>
        </w:rPr>
        <w:t>S</w:t>
      </w:r>
      <w:r w:rsidR="0012202E" w:rsidRPr="00310D98">
        <w:rPr>
          <w:lang w:val="tr-TR"/>
        </w:rPr>
        <w:t xml:space="preserve">ürü </w:t>
      </w:r>
      <w:r w:rsidR="0012202E">
        <w:rPr>
          <w:lang w:val="tr-TR"/>
        </w:rPr>
        <w:t>O</w:t>
      </w:r>
      <w:r w:rsidR="0012202E" w:rsidRPr="00310D98">
        <w:rPr>
          <w:lang w:val="tr-TR"/>
        </w:rPr>
        <w:t>ptimizasyon</w:t>
      </w:r>
      <w:r w:rsidR="0012202E">
        <w:rPr>
          <w:lang w:val="tr-TR"/>
        </w:rPr>
        <w:t xml:space="preserve">u </w:t>
      </w:r>
      <w:r w:rsidR="009E0602">
        <w:rPr>
          <w:lang w:val="tr-TR"/>
        </w:rPr>
        <w:t xml:space="preserve">(PSO) </w:t>
      </w:r>
      <w:r w:rsidR="0012202E">
        <w:rPr>
          <w:lang w:val="tr-TR"/>
        </w:rPr>
        <w:t xml:space="preserve">tabanlı </w:t>
      </w:r>
      <w:r w:rsidR="003F5896" w:rsidRPr="00C4063B">
        <w:rPr>
          <w:lang w:val="tr-TR"/>
        </w:rPr>
        <w:t>bir algoritma</w:t>
      </w:r>
      <w:r w:rsidR="00C3300D">
        <w:rPr>
          <w:lang w:val="tr-TR"/>
        </w:rPr>
        <w:t xml:space="preserve">nın </w:t>
      </w:r>
      <w:r w:rsidR="00C3300D" w:rsidRPr="00C4063B">
        <w:rPr>
          <w:lang w:val="tr-TR"/>
        </w:rPr>
        <w:t>geliştiril</w:t>
      </w:r>
      <w:r w:rsidR="00C3300D">
        <w:rPr>
          <w:lang w:val="tr-TR"/>
        </w:rPr>
        <w:t>mesidir</w:t>
      </w:r>
      <w:r w:rsidR="003F5896" w:rsidRPr="00C4063B">
        <w:rPr>
          <w:lang w:val="tr-TR"/>
        </w:rPr>
        <w:t xml:space="preserve"> </w:t>
      </w:r>
      <w:sdt>
        <w:sdtPr>
          <w:rPr>
            <w:lang w:val="tr-TR"/>
          </w:rPr>
          <w:id w:val="-200172370"/>
          <w:citation/>
        </w:sdtPr>
        <w:sdtContent>
          <w:r w:rsidR="00B4191A" w:rsidRPr="00C4063B">
            <w:rPr>
              <w:lang w:val="tr-TR"/>
            </w:rPr>
            <w:fldChar w:fldCharType="begin"/>
          </w:r>
          <w:r w:rsidR="00D75A61" w:rsidRPr="00C4063B">
            <w:rPr>
              <w:lang w:val="tr-TR"/>
            </w:rPr>
            <w:instrText xml:space="preserve"> CITATION Jam95 \l 1055  \m Lin \m Sat11 \m Ton</w:instrText>
          </w:r>
          <w:r w:rsidR="00785F82" w:rsidRPr="00C4063B">
            <w:rPr>
              <w:lang w:val="tr-TR"/>
            </w:rPr>
            <w:instrText xml:space="preserve"> \m Wen09 \m Seç10</w:instrText>
          </w:r>
          <w:r w:rsidR="00B4191A" w:rsidRPr="00C4063B">
            <w:rPr>
              <w:lang w:val="tr-TR"/>
            </w:rPr>
            <w:fldChar w:fldCharType="separate"/>
          </w:r>
          <w:r w:rsidR="0008573A" w:rsidRPr="0008573A">
            <w:rPr>
              <w:noProof/>
              <w:lang w:val="tr-TR"/>
            </w:rPr>
            <w:t>[6, 7, 8, 9, 10, 11]</w:t>
          </w:r>
          <w:r w:rsidR="00B4191A" w:rsidRPr="00C4063B">
            <w:rPr>
              <w:lang w:val="tr-TR"/>
            </w:rPr>
            <w:fldChar w:fldCharType="end"/>
          </w:r>
        </w:sdtContent>
      </w:sdt>
      <w:r w:rsidR="00F06DAC" w:rsidRPr="00C4063B">
        <w:rPr>
          <w:lang w:val="tr-TR"/>
        </w:rPr>
        <w:t>.</w:t>
      </w:r>
    </w:p>
    <w:p w14:paraId="6E17BD74" w14:textId="77777777" w:rsidR="009152D6" w:rsidRPr="009152D6" w:rsidRDefault="0047236D" w:rsidP="009152D6">
      <w:pPr>
        <w:pStyle w:val="ListeParagraf"/>
        <w:numPr>
          <w:ilvl w:val="1"/>
          <w:numId w:val="25"/>
        </w:numPr>
        <w:ind w:left="0" w:firstLine="284"/>
        <w:contextualSpacing w:val="0"/>
        <w:rPr>
          <w:lang w:val="tr-TR"/>
        </w:rPr>
      </w:pPr>
      <w:r w:rsidRPr="00310D98">
        <w:rPr>
          <w:rStyle w:val="Balk3Char"/>
          <w:lang w:val="tr-TR"/>
        </w:rPr>
        <w:t>Problemin Tanımı:</w:t>
      </w:r>
      <w:r w:rsidR="005829A6" w:rsidRPr="00310D98">
        <w:rPr>
          <w:lang w:val="tr-TR"/>
        </w:rPr>
        <w:t xml:space="preserve"> Düşman </w:t>
      </w:r>
      <w:r w:rsidR="00E660A6" w:rsidRPr="00310D98">
        <w:rPr>
          <w:lang w:val="tr-TR"/>
        </w:rPr>
        <w:t>harekât</w:t>
      </w:r>
      <w:r w:rsidR="005829A6" w:rsidRPr="00310D98">
        <w:rPr>
          <w:lang w:val="tr-TR"/>
        </w:rPr>
        <w:t xml:space="preserve"> sahasında erken ihbar ve silah sistemlerine ait radarlar bulunmaktadır. </w:t>
      </w:r>
      <w:r w:rsidR="00891CEE" w:rsidRPr="00310D98">
        <w:rPr>
          <w:lang w:val="tr-TR"/>
        </w:rPr>
        <w:t xml:space="preserve">İHA kullanımı için menzil ve gizlilik açısından son derece önemli olan </w:t>
      </w:r>
      <w:r w:rsidR="00E660A6" w:rsidRPr="00310D98">
        <w:rPr>
          <w:lang w:val="tr-TR"/>
        </w:rPr>
        <w:t xml:space="preserve">radar </w:t>
      </w:r>
      <w:r w:rsidR="00AD58CE">
        <w:rPr>
          <w:lang w:val="tr-TR"/>
        </w:rPr>
        <w:t>kaplama</w:t>
      </w:r>
      <w:r w:rsidR="00DA4461" w:rsidRPr="00310D98">
        <w:rPr>
          <w:lang w:val="tr-TR"/>
        </w:rPr>
        <w:t xml:space="preserve"> </w:t>
      </w:r>
      <w:r w:rsidR="00E660A6" w:rsidRPr="00310D98">
        <w:rPr>
          <w:lang w:val="tr-TR"/>
        </w:rPr>
        <w:t>alanlarına girmeden</w:t>
      </w:r>
      <w:r w:rsidR="003C54AB">
        <w:rPr>
          <w:lang w:val="tr-TR"/>
        </w:rPr>
        <w:t xml:space="preserve"> veya kaçınmak mümkün değilse en az girerek</w:t>
      </w:r>
      <w:r w:rsidR="00891CEE" w:rsidRPr="00310D98">
        <w:rPr>
          <w:lang w:val="tr-TR"/>
        </w:rPr>
        <w:t xml:space="preserve"> </w:t>
      </w:r>
      <w:r w:rsidR="00091BF4" w:rsidRPr="00310D98">
        <w:rPr>
          <w:lang w:val="tr-TR"/>
        </w:rPr>
        <w:t xml:space="preserve">hedefe ulaşan </w:t>
      </w:r>
      <w:r w:rsidR="005829A6" w:rsidRPr="00310D98">
        <w:rPr>
          <w:lang w:val="tr-TR"/>
        </w:rPr>
        <w:t xml:space="preserve">en kısa </w:t>
      </w:r>
      <w:r w:rsidR="00E660A6" w:rsidRPr="00310D98">
        <w:rPr>
          <w:lang w:val="tr-TR"/>
        </w:rPr>
        <w:t>rotayı hesaplamak</w:t>
      </w:r>
      <w:r w:rsidR="00091BF4" w:rsidRPr="00310D98">
        <w:rPr>
          <w:lang w:val="tr-TR"/>
        </w:rPr>
        <w:t xml:space="preserve"> </w:t>
      </w:r>
      <w:r w:rsidR="00E71019" w:rsidRPr="00310D98">
        <w:rPr>
          <w:lang w:val="tr-TR"/>
        </w:rPr>
        <w:t>gerekmektedir.</w:t>
      </w:r>
    </w:p>
    <w:p w14:paraId="1FCBEBA7" w14:textId="77777777" w:rsidR="009C7656" w:rsidRDefault="009C7656" w:rsidP="00700275">
      <w:pPr>
        <w:pStyle w:val="ListeParagraf"/>
        <w:numPr>
          <w:ilvl w:val="1"/>
          <w:numId w:val="25"/>
        </w:numPr>
        <w:ind w:left="0" w:firstLine="284"/>
        <w:rPr>
          <w:lang w:val="tr-TR"/>
        </w:rPr>
      </w:pPr>
      <w:r>
        <w:rPr>
          <w:noProof/>
        </w:rPr>
        <w:drawing>
          <wp:anchor distT="0" distB="144145" distL="114300" distR="114300" simplePos="0" relativeHeight="251663360" behindDoc="0" locked="0" layoutInCell="1" allowOverlap="0" wp14:anchorId="79E25B65" wp14:editId="7BD91A10">
            <wp:simplePos x="0" y="0"/>
            <wp:positionH relativeFrom="column">
              <wp:posOffset>796985</wp:posOffset>
            </wp:positionH>
            <wp:positionV relativeFrom="paragraph">
              <wp:posOffset>1409328</wp:posOffset>
            </wp:positionV>
            <wp:extent cx="3484880" cy="17868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0A6" w:rsidRPr="009C7656">
        <w:rPr>
          <w:rStyle w:val="Balk3Char"/>
          <w:lang w:val="tr-TR"/>
        </w:rPr>
        <w:t>Algoritma</w:t>
      </w:r>
      <w:r w:rsidR="00D74106" w:rsidRPr="009C7656">
        <w:rPr>
          <w:rStyle w:val="Balk3Char"/>
          <w:lang w:val="tr-TR"/>
        </w:rPr>
        <w:t>:</w:t>
      </w:r>
      <w:r w:rsidR="00D74106" w:rsidRPr="009C7656">
        <w:rPr>
          <w:lang w:val="tr-TR"/>
        </w:rPr>
        <w:t xml:space="preserve"> </w:t>
      </w:r>
      <w:r w:rsidR="00E660A6" w:rsidRPr="009C7656">
        <w:rPr>
          <w:lang w:val="tr-TR"/>
        </w:rPr>
        <w:t>Algoritma</w:t>
      </w:r>
      <w:r w:rsidR="00E952C3" w:rsidRPr="009C7656">
        <w:rPr>
          <w:lang w:val="tr-TR"/>
        </w:rPr>
        <w:t>,</w:t>
      </w:r>
      <w:r w:rsidR="00784592" w:rsidRPr="009C7656">
        <w:rPr>
          <w:lang w:val="tr-TR"/>
        </w:rPr>
        <w:t xml:space="preserve"> çok sayıdaki kullanılabilir rota içerisinden örnekleme yaparak</w:t>
      </w:r>
      <w:r w:rsidR="00702286" w:rsidRPr="009C7656">
        <w:rPr>
          <w:lang w:val="tr-TR"/>
        </w:rPr>
        <w:t xml:space="preserve"> </w:t>
      </w:r>
      <w:r w:rsidR="00784592" w:rsidRPr="009C7656">
        <w:rPr>
          <w:lang w:val="tr-TR"/>
        </w:rPr>
        <w:t xml:space="preserve">parçacık sürü </w:t>
      </w:r>
      <w:proofErr w:type="gramStart"/>
      <w:r w:rsidR="00784592" w:rsidRPr="009C7656">
        <w:rPr>
          <w:lang w:val="tr-TR"/>
        </w:rPr>
        <w:t>optimizasyon</w:t>
      </w:r>
      <w:proofErr w:type="gramEnd"/>
      <w:r w:rsidR="00784592" w:rsidRPr="009C7656">
        <w:rPr>
          <w:lang w:val="tr-TR"/>
        </w:rPr>
        <w:t xml:space="preserve"> işlemini başlatmaktadır. </w:t>
      </w:r>
      <w:r w:rsidR="000B3C5F" w:rsidRPr="009C7656">
        <w:rPr>
          <w:lang w:val="tr-TR"/>
        </w:rPr>
        <w:t xml:space="preserve">Örneklenen rotalar arasından kısalık ve radar </w:t>
      </w:r>
      <w:r w:rsidR="00AD58CE" w:rsidRPr="009C7656">
        <w:rPr>
          <w:lang w:val="tr-TR"/>
        </w:rPr>
        <w:t>kaplama</w:t>
      </w:r>
      <w:r w:rsidR="000B3C5F" w:rsidRPr="009C7656">
        <w:rPr>
          <w:lang w:val="tr-TR"/>
        </w:rPr>
        <w:t xml:space="preserve"> alanı ihlaline</w:t>
      </w:r>
      <w:r w:rsidR="00702286" w:rsidRPr="009C7656">
        <w:rPr>
          <w:lang w:val="tr-TR"/>
        </w:rPr>
        <w:t xml:space="preserve"> (</w:t>
      </w:r>
      <w:r w:rsidR="00ED6414">
        <w:rPr>
          <w:b/>
          <w:i/>
          <w:lang w:val="tr-TR"/>
        </w:rPr>
        <w:t>KAİ</w:t>
      </w:r>
      <w:r w:rsidR="00702286" w:rsidRPr="009C7656">
        <w:rPr>
          <w:lang w:val="tr-TR"/>
        </w:rPr>
        <w:t>)</w:t>
      </w:r>
      <w:r w:rsidR="000B3C5F" w:rsidRPr="009C7656">
        <w:rPr>
          <w:lang w:val="tr-TR"/>
        </w:rPr>
        <w:t xml:space="preserve"> göre en iyi rotalar</w:t>
      </w:r>
      <w:r w:rsidR="002E520F" w:rsidRPr="009C7656">
        <w:rPr>
          <w:lang w:val="tr-TR"/>
        </w:rPr>
        <w:t xml:space="preserve"> seçilir. </w:t>
      </w:r>
      <w:r w:rsidR="00AD58CE" w:rsidRPr="009C7656">
        <w:rPr>
          <w:lang w:val="tr-TR"/>
        </w:rPr>
        <w:t>Kaplama</w:t>
      </w:r>
      <w:r w:rsidR="002F1AE4" w:rsidRPr="009C7656">
        <w:rPr>
          <w:i/>
          <w:lang w:val="tr-TR"/>
        </w:rPr>
        <w:t xml:space="preserve"> </w:t>
      </w:r>
      <w:r w:rsidR="002F1AE4" w:rsidRPr="009C7656">
        <w:rPr>
          <w:lang w:val="tr-TR"/>
        </w:rPr>
        <w:t>alanı</w:t>
      </w:r>
      <w:r w:rsidR="002F1AE4" w:rsidRPr="009C7656">
        <w:rPr>
          <w:i/>
          <w:lang w:val="tr-TR"/>
        </w:rPr>
        <w:t xml:space="preserve"> </w:t>
      </w:r>
      <w:r w:rsidR="002F1AE4" w:rsidRPr="009C7656">
        <w:rPr>
          <w:lang w:val="tr-TR"/>
        </w:rPr>
        <w:t>ihlali</w:t>
      </w:r>
      <w:r w:rsidR="00E660A6" w:rsidRPr="009C7656">
        <w:rPr>
          <w:i/>
          <w:lang w:val="tr-TR"/>
        </w:rPr>
        <w:t>;</w:t>
      </w:r>
      <w:r w:rsidR="00702286" w:rsidRPr="009C7656">
        <w:rPr>
          <w:lang w:val="tr-TR"/>
        </w:rPr>
        <w:t xml:space="preserve"> </w:t>
      </w:r>
      <w:proofErr w:type="spellStart"/>
      <w:r w:rsidR="00702286" w:rsidRPr="009C7656">
        <w:rPr>
          <w:lang w:val="tr-TR"/>
        </w:rPr>
        <w:t>İHA’nın</w:t>
      </w:r>
      <w:proofErr w:type="spellEnd"/>
      <w:r w:rsidR="00702286" w:rsidRPr="009C7656">
        <w:rPr>
          <w:lang w:val="tr-TR"/>
        </w:rPr>
        <w:t xml:space="preserve"> radar </w:t>
      </w:r>
      <w:r w:rsidR="00AD58CE" w:rsidRPr="009C7656">
        <w:rPr>
          <w:lang w:val="tr-TR"/>
        </w:rPr>
        <w:t>kaplama</w:t>
      </w:r>
      <w:r w:rsidR="00702286" w:rsidRPr="009C7656">
        <w:rPr>
          <w:lang w:val="tr-TR"/>
        </w:rPr>
        <w:t xml:space="preserve"> alanından geçmesi durumunda </w:t>
      </w:r>
      <w:r w:rsidR="00AD58CE" w:rsidRPr="009C7656">
        <w:rPr>
          <w:lang w:val="tr-TR"/>
        </w:rPr>
        <w:t>kaplama</w:t>
      </w:r>
      <w:r w:rsidR="00702286" w:rsidRPr="009C7656">
        <w:rPr>
          <w:lang w:val="tr-TR"/>
        </w:rPr>
        <w:t xml:space="preserve"> içerisinde kat ettiği yol miktarı kadardır.</w:t>
      </w:r>
      <w:r w:rsidRPr="009C7656">
        <w:rPr>
          <w:lang w:val="tr-TR"/>
        </w:rPr>
        <w:t xml:space="preserve"> </w:t>
      </w:r>
      <w:r w:rsidR="000B3C5F" w:rsidRPr="009C7656">
        <w:rPr>
          <w:lang w:val="tr-TR"/>
        </w:rPr>
        <w:t>Sonraki aşamalarda ise PSO algor</w:t>
      </w:r>
      <w:r w:rsidR="00702286" w:rsidRPr="009C7656">
        <w:rPr>
          <w:lang w:val="tr-TR"/>
        </w:rPr>
        <w:t xml:space="preserve">itması kurallarına </w:t>
      </w:r>
      <w:r w:rsidR="00F86632" w:rsidRPr="009C7656">
        <w:rPr>
          <w:lang w:val="tr-TR"/>
        </w:rPr>
        <w:t>göre yapılan</w:t>
      </w:r>
      <w:r w:rsidR="000B3C5F" w:rsidRPr="009C7656">
        <w:rPr>
          <w:lang w:val="tr-TR"/>
        </w:rPr>
        <w:t xml:space="preserve"> </w:t>
      </w:r>
      <w:r w:rsidR="00585078" w:rsidRPr="009C7656">
        <w:rPr>
          <w:lang w:val="tr-TR"/>
        </w:rPr>
        <w:t>tekrarlı</w:t>
      </w:r>
      <w:r w:rsidR="000B3C5F" w:rsidRPr="009C7656">
        <w:rPr>
          <w:lang w:val="tr-TR"/>
        </w:rPr>
        <w:t xml:space="preserve"> adımlarla</w:t>
      </w:r>
      <w:r w:rsidR="00360524" w:rsidRPr="009C7656">
        <w:rPr>
          <w:lang w:val="tr-TR"/>
        </w:rPr>
        <w:t xml:space="preserve"> </w:t>
      </w:r>
      <w:sdt>
        <w:sdtPr>
          <w:rPr>
            <w:lang w:val="tr-TR"/>
          </w:rPr>
          <w:id w:val="649415794"/>
          <w:citation/>
        </w:sdtPr>
        <w:sdtContent>
          <w:r w:rsidR="00B4191A" w:rsidRPr="009C7656">
            <w:rPr>
              <w:lang w:val="tr-TR"/>
            </w:rPr>
            <w:fldChar w:fldCharType="begin"/>
          </w:r>
          <w:r w:rsidR="00360524" w:rsidRPr="009C7656">
            <w:rPr>
              <w:lang w:val="tr-TR"/>
            </w:rPr>
            <w:instrText xml:space="preserve"> CITATION Ton \l 1055 </w:instrText>
          </w:r>
          <w:r w:rsidR="00B4191A" w:rsidRPr="009C7656">
            <w:rPr>
              <w:lang w:val="tr-TR"/>
            </w:rPr>
            <w:fldChar w:fldCharType="separate"/>
          </w:r>
          <w:r w:rsidR="0008573A" w:rsidRPr="0008573A">
            <w:rPr>
              <w:noProof/>
              <w:lang w:val="tr-TR"/>
            </w:rPr>
            <w:t>[9]</w:t>
          </w:r>
          <w:r w:rsidR="00B4191A" w:rsidRPr="009C7656">
            <w:rPr>
              <w:lang w:val="tr-TR"/>
            </w:rPr>
            <w:fldChar w:fldCharType="end"/>
          </w:r>
        </w:sdtContent>
      </w:sdt>
      <w:r w:rsidR="00E952C3" w:rsidRPr="009C7656">
        <w:rPr>
          <w:lang w:val="tr-TR"/>
        </w:rPr>
        <w:t>;</w:t>
      </w:r>
      <w:r w:rsidR="000B3C5F" w:rsidRPr="009C7656">
        <w:rPr>
          <w:lang w:val="tr-TR"/>
        </w:rPr>
        <w:t xml:space="preserve"> örnek rotalar, seçilen uygun rotalara benzetilerek kısalık ve görünmezlik (radar </w:t>
      </w:r>
      <w:r w:rsidR="00AD58CE" w:rsidRPr="009C7656">
        <w:rPr>
          <w:lang w:val="tr-TR"/>
        </w:rPr>
        <w:t>kaplama</w:t>
      </w:r>
      <w:r w:rsidR="000B3C5F" w:rsidRPr="009C7656">
        <w:rPr>
          <w:lang w:val="tr-TR"/>
        </w:rPr>
        <w:t xml:space="preserve"> alanlarından kaçınma) açısından en ideal rota oluşturulur. </w:t>
      </w:r>
    </w:p>
    <w:p w14:paraId="6D1C1758" w14:textId="77777777" w:rsidR="009C7656" w:rsidRPr="00837696" w:rsidRDefault="009C7656" w:rsidP="00837696">
      <w:pPr>
        <w:jc w:val="center"/>
        <w:rPr>
          <w:sz w:val="20"/>
          <w:szCs w:val="20"/>
          <w:lang w:val="tr-TR"/>
        </w:rPr>
      </w:pPr>
      <w:r w:rsidRPr="00837696">
        <w:rPr>
          <w:b/>
          <w:sz w:val="20"/>
          <w:szCs w:val="20"/>
          <w:lang w:val="tr-TR"/>
        </w:rPr>
        <w:t>Şekil</w:t>
      </w:r>
      <w:r w:rsidRPr="00837696">
        <w:rPr>
          <w:b/>
          <w:sz w:val="20"/>
          <w:szCs w:val="20"/>
        </w:rPr>
        <w:t xml:space="preserve"> 1.</w:t>
      </w:r>
      <w:r w:rsidRPr="00837696">
        <w:rPr>
          <w:sz w:val="20"/>
          <w:szCs w:val="20"/>
        </w:rPr>
        <w:t xml:space="preserve"> Radar </w:t>
      </w:r>
      <w:proofErr w:type="spellStart"/>
      <w:r w:rsidRPr="00837696">
        <w:rPr>
          <w:sz w:val="20"/>
          <w:szCs w:val="20"/>
        </w:rPr>
        <w:t>kaplama</w:t>
      </w:r>
      <w:proofErr w:type="spellEnd"/>
      <w:r w:rsidRPr="00837696">
        <w:rPr>
          <w:sz w:val="20"/>
          <w:szCs w:val="20"/>
        </w:rPr>
        <w:t xml:space="preserve"> </w:t>
      </w:r>
      <w:r w:rsidRPr="00837696">
        <w:rPr>
          <w:sz w:val="20"/>
          <w:szCs w:val="20"/>
          <w:lang w:val="tr-TR"/>
        </w:rPr>
        <w:t>alanları, kontrol noktaları ve muhtemel rota örnekleri.</w:t>
      </w:r>
    </w:p>
    <w:p w14:paraId="69B87537" w14:textId="77777777" w:rsidR="00204FE8" w:rsidRPr="009C7656" w:rsidRDefault="0048413B" w:rsidP="009C7656">
      <w:pPr>
        <w:rPr>
          <w:lang w:val="tr-TR"/>
        </w:rPr>
      </w:pPr>
      <w:r w:rsidRPr="009C7656">
        <w:rPr>
          <w:lang w:val="tr-TR"/>
        </w:rPr>
        <w:lastRenderedPageBreak/>
        <w:t>Herhangi bir rotaya ait kontrol noktasının</w:t>
      </w:r>
      <w:r w:rsidRPr="00310D98">
        <w:rPr>
          <w:rStyle w:val="DipnotBavurusu"/>
          <w:lang w:val="tr-TR"/>
        </w:rPr>
        <w:footnoteReference w:id="1"/>
      </w:r>
      <w:r w:rsidR="00204FE8" w:rsidRPr="009C7656">
        <w:rPr>
          <w:lang w:val="tr-TR"/>
        </w:rPr>
        <w:t xml:space="preserve"> radar </w:t>
      </w:r>
      <w:r w:rsidR="00AD58CE" w:rsidRPr="009C7656">
        <w:rPr>
          <w:lang w:val="tr-TR"/>
        </w:rPr>
        <w:t>kaplama</w:t>
      </w:r>
      <w:r w:rsidR="00204FE8" w:rsidRPr="009C7656">
        <w:rPr>
          <w:lang w:val="tr-TR"/>
        </w:rPr>
        <w:t xml:space="preserve"> alanına girmesi durumunda, ihlal miktarı ile problemin </w:t>
      </w:r>
      <w:proofErr w:type="spellStart"/>
      <w:r w:rsidR="00204FE8" w:rsidRPr="009C7656">
        <w:rPr>
          <w:lang w:val="tr-TR"/>
        </w:rPr>
        <w:t>ilklendirm</w:t>
      </w:r>
      <w:r w:rsidR="00CE4BEB" w:rsidRPr="009C7656">
        <w:rPr>
          <w:lang w:val="tr-TR"/>
        </w:rPr>
        <w:t>e</w:t>
      </w:r>
      <w:proofErr w:type="spellEnd"/>
      <w:r w:rsidR="00CE4BEB" w:rsidRPr="009C7656">
        <w:rPr>
          <w:lang w:val="tr-TR"/>
        </w:rPr>
        <w:t xml:space="preserve"> parametrelerinden olan “Ceza k</w:t>
      </w:r>
      <w:r w:rsidR="00204FE8" w:rsidRPr="009C7656">
        <w:rPr>
          <w:lang w:val="tr-TR"/>
        </w:rPr>
        <w:t xml:space="preserve">atsayısı” </w:t>
      </w:r>
      <w:r w:rsidR="003D7296" w:rsidRPr="009C7656">
        <w:rPr>
          <w:lang w:val="tr-TR"/>
        </w:rPr>
        <w:t>(</w:t>
      </w:r>
      <w:r w:rsidR="003D7296" w:rsidRPr="009C7656">
        <w:rPr>
          <w:b/>
          <w:i/>
          <w:lang w:val="tr-TR"/>
        </w:rPr>
        <w:t>CK</w:t>
      </w:r>
      <w:r w:rsidR="003D7296" w:rsidRPr="009C7656">
        <w:rPr>
          <w:lang w:val="tr-TR"/>
        </w:rPr>
        <w:t xml:space="preserve">) </w:t>
      </w:r>
      <w:r w:rsidR="00204FE8" w:rsidRPr="009C7656">
        <w:rPr>
          <w:lang w:val="tr-TR"/>
        </w:rPr>
        <w:t xml:space="preserve">çarpımı sonucunda elde edilen değer rotanın uzunluğuna </w:t>
      </w:r>
      <w:r w:rsidR="005976BC" w:rsidRPr="009C7656">
        <w:rPr>
          <w:lang w:val="tr-TR"/>
        </w:rPr>
        <w:t>“Ceza puanı” (</w:t>
      </w:r>
      <w:r w:rsidR="005976BC" w:rsidRPr="009C7656">
        <w:rPr>
          <w:b/>
          <w:i/>
          <w:lang w:val="tr-TR"/>
        </w:rPr>
        <w:t>CP</w:t>
      </w:r>
      <w:r w:rsidR="005976BC" w:rsidRPr="009C7656">
        <w:rPr>
          <w:lang w:val="tr-TR"/>
        </w:rPr>
        <w:t>)</w:t>
      </w:r>
      <w:r w:rsidR="009D66FC" w:rsidRPr="009C7656">
        <w:rPr>
          <w:lang w:val="tr-TR"/>
        </w:rPr>
        <w:t xml:space="preserve"> olarak eklenir</w:t>
      </w:r>
      <w:r w:rsidR="00C12970" w:rsidRPr="009C7656">
        <w:rPr>
          <w:lang w:val="tr-TR"/>
        </w:rPr>
        <w:t xml:space="preserve"> (</w:t>
      </w:r>
      <w:r w:rsidR="00C12970" w:rsidRPr="009C7656">
        <w:rPr>
          <w:i/>
          <w:sz w:val="20"/>
          <w:szCs w:val="20"/>
          <w:lang w:val="tr-TR"/>
        </w:rPr>
        <w:t>Denklem 1</w:t>
      </w:r>
      <w:r w:rsidR="00C12970" w:rsidRPr="009C7656">
        <w:rPr>
          <w:lang w:val="tr-TR"/>
        </w:rPr>
        <w:t>)</w:t>
      </w:r>
      <w:r w:rsidR="009D66FC" w:rsidRPr="009C7656">
        <w:rPr>
          <w:lang w:val="tr-TR"/>
        </w:rPr>
        <w:t>.</w:t>
      </w:r>
      <w:r w:rsidR="00E05CCE">
        <w:rPr>
          <w:lang w:val="tr-TR"/>
        </w:rPr>
        <w:t xml:space="preserve"> Örnek rota, radar ve kontrol noktaları şekil 1’de gösterilmiştir.</w:t>
      </w:r>
      <w:r w:rsidR="009D66FC" w:rsidRPr="009C7656">
        <w:rPr>
          <w:lang w:val="tr-TR"/>
        </w:rPr>
        <w:t xml:space="preserve"> Ceza</w:t>
      </w:r>
      <w:r w:rsidR="00F87B63" w:rsidRPr="009C7656">
        <w:rPr>
          <w:lang w:val="tr-TR"/>
        </w:rPr>
        <w:t xml:space="preserve"> puanı</w:t>
      </w:r>
      <w:r w:rsidR="009D66FC" w:rsidRPr="009C7656">
        <w:rPr>
          <w:lang w:val="tr-TR"/>
        </w:rPr>
        <w:t xml:space="preserve"> hesaplanırken, radarlar tarafından tespit edilebilirliğin</w:t>
      </w:r>
      <w:r w:rsidR="00F87B63" w:rsidRPr="009C7656">
        <w:rPr>
          <w:lang w:val="tr-TR"/>
        </w:rPr>
        <w:t>;</w:t>
      </w:r>
      <w:r w:rsidR="009D66FC" w:rsidRPr="009C7656">
        <w:rPr>
          <w:lang w:val="tr-TR"/>
        </w:rPr>
        <w:t xml:space="preserve"> radar RF enerjisi ile </w:t>
      </w:r>
      <w:r w:rsidR="008561E2" w:rsidRPr="009C7656">
        <w:rPr>
          <w:lang w:val="tr-TR"/>
        </w:rPr>
        <w:t>doğru orantılı</w:t>
      </w:r>
      <w:r w:rsidR="009D66FC" w:rsidRPr="009C7656">
        <w:rPr>
          <w:lang w:val="tr-TR"/>
        </w:rPr>
        <w:t xml:space="preserve"> olduğu ve RF enerji yayılımının uzaklığın</w:t>
      </w:r>
      <w:r w:rsidR="008561E2" w:rsidRPr="009C7656">
        <w:rPr>
          <w:lang w:val="tr-TR"/>
        </w:rPr>
        <w:t>,</w:t>
      </w:r>
      <w:r w:rsidR="009D66FC" w:rsidRPr="009C7656">
        <w:rPr>
          <w:lang w:val="tr-TR"/>
        </w:rPr>
        <w:t xml:space="preserve"> karesi ile ters orantılı olduğu</w:t>
      </w:r>
      <w:r w:rsidR="00213657" w:rsidRPr="009C7656">
        <w:rPr>
          <w:lang w:val="tr-TR"/>
        </w:rPr>
        <w:t xml:space="preserve"> </w:t>
      </w:r>
      <w:sdt>
        <w:sdtPr>
          <w:rPr>
            <w:lang w:val="tr-TR"/>
          </w:rPr>
          <w:id w:val="648016123"/>
          <w:citation/>
        </w:sdtPr>
        <w:sdtContent>
          <w:r w:rsidR="00B4191A" w:rsidRPr="009C7656">
            <w:rPr>
              <w:lang w:val="tr-TR"/>
            </w:rPr>
            <w:fldChar w:fldCharType="begin"/>
          </w:r>
          <w:r w:rsidR="00213657" w:rsidRPr="009C7656">
            <w:rPr>
              <w:lang w:val="tr-TR"/>
            </w:rPr>
            <w:instrText xml:space="preserve"> CITATION DCU04 \l 1055 </w:instrText>
          </w:r>
          <w:r w:rsidR="00B4191A" w:rsidRPr="009C7656">
            <w:rPr>
              <w:lang w:val="tr-TR"/>
            </w:rPr>
            <w:fldChar w:fldCharType="separate"/>
          </w:r>
          <w:r w:rsidR="0008573A" w:rsidRPr="0008573A">
            <w:rPr>
              <w:noProof/>
              <w:lang w:val="tr-TR"/>
            </w:rPr>
            <w:t>[12]</w:t>
          </w:r>
          <w:r w:rsidR="00B4191A" w:rsidRPr="009C7656">
            <w:rPr>
              <w:lang w:val="tr-TR"/>
            </w:rPr>
            <w:fldChar w:fldCharType="end"/>
          </w:r>
        </w:sdtContent>
      </w:sdt>
      <w:r w:rsidR="009D66FC" w:rsidRPr="009C7656">
        <w:rPr>
          <w:lang w:val="tr-TR"/>
        </w:rPr>
        <w:t xml:space="preserve"> dikkate alınmıştır.</w:t>
      </w:r>
      <w:r w:rsidR="00204FE8" w:rsidRPr="009C7656">
        <w:rPr>
          <w:lang w:val="tr-TR"/>
        </w:rPr>
        <w:t xml:space="preserve"> Çalışma algoritmasına ilişkin </w:t>
      </w:r>
      <w:r w:rsidR="0021499B" w:rsidRPr="009C7656">
        <w:rPr>
          <w:lang w:val="tr-TR"/>
        </w:rPr>
        <w:t xml:space="preserve">detaylı </w:t>
      </w:r>
      <w:r w:rsidR="00204FE8" w:rsidRPr="009C7656">
        <w:rPr>
          <w:lang w:val="tr-TR"/>
        </w:rPr>
        <w:t>açıklama 3. Bölümde verilmiştir.</w:t>
      </w:r>
    </w:p>
    <w:p w14:paraId="6475AEB2" w14:textId="77777777" w:rsidR="009A7BE7" w:rsidRPr="009A3E2D" w:rsidRDefault="008A552C" w:rsidP="008A552C">
      <w:pPr>
        <w:ind w:left="142"/>
        <w:rPr>
          <w:rFonts w:eastAsiaTheme="minorEastAsia"/>
          <w:i/>
          <w:sz w:val="18"/>
          <w:szCs w:val="18"/>
          <w:lang w:val="tr-TR"/>
        </w:rPr>
      </w:pPr>
      <m:oMath>
        <m:r>
          <w:rPr>
            <w:rFonts w:ascii="Cambria Math" w:hAnsi="Cambria Math"/>
            <w:sz w:val="18"/>
            <w:szCs w:val="18"/>
            <w:lang w:val="tr-TR"/>
          </w:rPr>
          <m:t>CP=KİP*CK</m:t>
        </m:r>
      </m:oMath>
      <w:r w:rsidRPr="009A3E2D">
        <w:rPr>
          <w:noProof/>
          <w:sz w:val="18"/>
          <w:szCs w:val="18"/>
          <w:lang w:val="tr-TR" w:eastAsia="tr-TR"/>
        </w:rPr>
        <w:t xml:space="preserve"> </w:t>
      </w:r>
      <w:r w:rsidR="001E041B" w:rsidRPr="009A3E2D">
        <w:rPr>
          <w:rFonts w:eastAsiaTheme="minorEastAsia"/>
          <w:sz w:val="18"/>
          <w:szCs w:val="18"/>
          <w:lang w:val="tr-TR"/>
        </w:rPr>
        <w:tab/>
      </w:r>
      <w:r w:rsidR="001E041B" w:rsidRPr="009A3E2D">
        <w:rPr>
          <w:rFonts w:eastAsiaTheme="minorEastAsia"/>
          <w:sz w:val="18"/>
          <w:szCs w:val="18"/>
          <w:lang w:val="tr-TR"/>
        </w:rPr>
        <w:tab/>
      </w:r>
      <w:r w:rsidR="001E041B" w:rsidRPr="009A3E2D">
        <w:rPr>
          <w:rFonts w:eastAsiaTheme="minorEastAsia"/>
          <w:i/>
          <w:sz w:val="18"/>
          <w:szCs w:val="18"/>
          <w:lang w:val="tr-TR"/>
        </w:rPr>
        <w:t>(1)</w:t>
      </w:r>
    </w:p>
    <w:p w14:paraId="11BBDC33" w14:textId="77777777" w:rsidR="0009234F" w:rsidRDefault="0009234F" w:rsidP="00B9713C">
      <w:pPr>
        <w:pStyle w:val="Balk2"/>
        <w:numPr>
          <w:ilvl w:val="0"/>
          <w:numId w:val="25"/>
        </w:numPr>
        <w:tabs>
          <w:tab w:val="left" w:pos="284"/>
        </w:tabs>
        <w:rPr>
          <w:lang w:val="tr-TR"/>
        </w:rPr>
      </w:pPr>
      <w:r w:rsidRPr="00310D98">
        <w:rPr>
          <w:lang w:val="tr-TR"/>
        </w:rPr>
        <w:t>METOD SEÇİMİ</w:t>
      </w:r>
    </w:p>
    <w:p w14:paraId="6EFB5BD4" w14:textId="77777777" w:rsidR="0009234F" w:rsidRPr="00310D98" w:rsidRDefault="0009234F" w:rsidP="0009234F">
      <w:pPr>
        <w:rPr>
          <w:lang w:val="tr-TR"/>
        </w:rPr>
      </w:pPr>
      <w:r w:rsidRPr="00C4063B">
        <w:rPr>
          <w:lang w:val="tr-TR"/>
        </w:rPr>
        <w:t>Bu çalışmada</w:t>
      </w:r>
      <w:r w:rsidR="00E85C46" w:rsidRPr="00C4063B">
        <w:rPr>
          <w:lang w:val="tr-TR"/>
        </w:rPr>
        <w:t>;</w:t>
      </w:r>
      <w:r w:rsidRPr="00C4063B">
        <w:rPr>
          <w:lang w:val="tr-TR"/>
        </w:rPr>
        <w:t xml:space="preserve"> rota hesaplama işlemi için sezgisel bir algoritma </w:t>
      </w:r>
      <w:r w:rsidR="00361704" w:rsidRPr="00C4063B">
        <w:rPr>
          <w:lang w:val="tr-TR"/>
        </w:rPr>
        <w:t xml:space="preserve">olan PSO </w:t>
      </w:r>
      <w:r w:rsidRPr="00C4063B">
        <w:rPr>
          <w:lang w:val="tr-TR"/>
        </w:rPr>
        <w:t>kullanılmıştır</w:t>
      </w:r>
      <w:r w:rsidR="00213657" w:rsidRPr="00C4063B">
        <w:rPr>
          <w:lang w:val="tr-TR"/>
        </w:rPr>
        <w:t xml:space="preserve"> </w:t>
      </w:r>
      <w:sdt>
        <w:sdtPr>
          <w:rPr>
            <w:lang w:val="tr-TR"/>
          </w:rPr>
          <w:id w:val="-283277826"/>
          <w:citation/>
        </w:sdtPr>
        <w:sdtContent>
          <w:r w:rsidR="00B4191A" w:rsidRPr="00C4063B">
            <w:rPr>
              <w:lang w:val="tr-TR"/>
            </w:rPr>
            <w:fldChar w:fldCharType="begin"/>
          </w:r>
          <w:r w:rsidR="00213657" w:rsidRPr="00C4063B">
            <w:rPr>
              <w:lang w:val="tr-TR"/>
            </w:rPr>
            <w:instrText xml:space="preserve"> CITATION Jam95 \l 1055  \m Lin \m Sat11 \m Ton \m Wen09 \m Seç10</w:instrText>
          </w:r>
          <w:r w:rsidR="00B4191A" w:rsidRPr="00C4063B">
            <w:rPr>
              <w:lang w:val="tr-TR"/>
            </w:rPr>
            <w:fldChar w:fldCharType="separate"/>
          </w:r>
          <w:r w:rsidR="0008573A" w:rsidRPr="0008573A">
            <w:rPr>
              <w:noProof/>
              <w:lang w:val="tr-TR"/>
            </w:rPr>
            <w:t>[6, 7, 8, 9, 10, 11]</w:t>
          </w:r>
          <w:r w:rsidR="00B4191A" w:rsidRPr="00C4063B">
            <w:rPr>
              <w:lang w:val="tr-TR"/>
            </w:rPr>
            <w:fldChar w:fldCharType="end"/>
          </w:r>
        </w:sdtContent>
      </w:sdt>
      <w:r w:rsidRPr="00C4063B">
        <w:rPr>
          <w:lang w:val="tr-TR"/>
        </w:rPr>
        <w:t xml:space="preserve">. Sezgisel </w:t>
      </w:r>
      <w:r w:rsidR="005638F6" w:rsidRPr="00C4063B">
        <w:rPr>
          <w:lang w:val="tr-TR"/>
        </w:rPr>
        <w:t>algoritma</w:t>
      </w:r>
      <w:r w:rsidRPr="00C4063B">
        <w:rPr>
          <w:lang w:val="tr-TR"/>
        </w:rPr>
        <w:t xml:space="preserve"> kullanılmasını</w:t>
      </w:r>
      <w:r w:rsidR="00543964" w:rsidRPr="00C4063B">
        <w:rPr>
          <w:lang w:val="tr-TR"/>
        </w:rPr>
        <w:t>n</w:t>
      </w:r>
      <w:r w:rsidRPr="00C4063B">
        <w:rPr>
          <w:lang w:val="tr-TR"/>
        </w:rPr>
        <w:t xml:space="preserve"> sebebi </w:t>
      </w:r>
      <w:r w:rsidR="005638F6" w:rsidRPr="00C4063B">
        <w:rPr>
          <w:lang w:val="tr-TR"/>
        </w:rPr>
        <w:t>harekât</w:t>
      </w:r>
      <w:r w:rsidR="00BF442F" w:rsidRPr="00C4063B">
        <w:rPr>
          <w:lang w:val="tr-TR"/>
        </w:rPr>
        <w:t xml:space="preserve"> sahasında </w:t>
      </w:r>
      <w:proofErr w:type="spellStart"/>
      <w:r w:rsidR="00BF442F" w:rsidRPr="00C4063B">
        <w:rPr>
          <w:lang w:val="tr-TR"/>
        </w:rPr>
        <w:t>İHA’nın</w:t>
      </w:r>
      <w:proofErr w:type="spellEnd"/>
      <w:r w:rsidR="00BF442F" w:rsidRPr="00C4063B">
        <w:rPr>
          <w:lang w:val="tr-TR"/>
        </w:rPr>
        <w:t xml:space="preserve"> hedefe ulaşabileceği </w:t>
      </w:r>
      <w:r w:rsidR="00361704" w:rsidRPr="00C4063B">
        <w:rPr>
          <w:lang w:val="tr-TR"/>
        </w:rPr>
        <w:t>çok sayıda (teorik olarak sonsuz</w:t>
      </w:r>
      <w:r w:rsidR="00BF442F" w:rsidRPr="00C4063B">
        <w:rPr>
          <w:lang w:val="tr-TR"/>
        </w:rPr>
        <w:t xml:space="preserve">) muhtemel rota bulunmasıdır. </w:t>
      </w:r>
      <w:r w:rsidRPr="00C4063B">
        <w:rPr>
          <w:noProof/>
          <w:lang w:val="tr-TR"/>
        </w:rPr>
        <w:t>Ayrıca</w:t>
      </w:r>
      <w:r w:rsidRPr="00C4063B">
        <w:rPr>
          <w:lang w:val="tr-TR"/>
        </w:rPr>
        <w:t xml:space="preserve"> üzerinde pasif radar algılayıcı bulunan </w:t>
      </w:r>
      <w:proofErr w:type="spellStart"/>
      <w:r w:rsidRPr="00C4063B">
        <w:rPr>
          <w:lang w:val="tr-TR"/>
        </w:rPr>
        <w:t>İHA’lar</w:t>
      </w:r>
      <w:proofErr w:type="spellEnd"/>
      <w:r w:rsidRPr="00C4063B">
        <w:rPr>
          <w:lang w:val="tr-TR"/>
        </w:rPr>
        <w:t xml:space="preserve"> hareketli düşman radarlarından kaçınmak için hesapladıkları rotaları görev esnasında dinamik</w:t>
      </w:r>
      <w:r w:rsidR="00543964" w:rsidRPr="00C4063B">
        <w:rPr>
          <w:lang w:val="tr-TR"/>
        </w:rPr>
        <w:t xml:space="preserve"> olarak</w:t>
      </w:r>
      <w:r w:rsidRPr="00C4063B">
        <w:rPr>
          <w:lang w:val="tr-TR"/>
        </w:rPr>
        <w:t xml:space="preserve"> değiştirmek durumunda kalabilirler. Lineer yöntemler ile yapılacak olan bu tip</w:t>
      </w:r>
      <w:r w:rsidR="00E85C46">
        <w:rPr>
          <w:lang w:val="tr-TR"/>
        </w:rPr>
        <w:t xml:space="preserve"> </w:t>
      </w:r>
      <w:r w:rsidRPr="00310D98">
        <w:rPr>
          <w:lang w:val="tr-TR"/>
        </w:rPr>
        <w:t xml:space="preserve">hesaplamaların </w:t>
      </w:r>
      <w:proofErr w:type="spellStart"/>
      <w:r w:rsidR="00E85C46">
        <w:rPr>
          <w:lang w:val="tr-TR"/>
        </w:rPr>
        <w:t>İHA’nın</w:t>
      </w:r>
      <w:proofErr w:type="spellEnd"/>
      <w:r w:rsidR="00E85C46">
        <w:rPr>
          <w:lang w:val="tr-TR"/>
        </w:rPr>
        <w:t xml:space="preserve"> havadaki </w:t>
      </w:r>
      <w:r w:rsidRPr="00310D98">
        <w:rPr>
          <w:lang w:val="tr-TR"/>
        </w:rPr>
        <w:t xml:space="preserve">görev zamanı </w:t>
      </w:r>
      <w:r w:rsidR="0074346F">
        <w:rPr>
          <w:lang w:val="tr-TR"/>
        </w:rPr>
        <w:t>içerisinde</w:t>
      </w:r>
      <w:r w:rsidR="00BF442F" w:rsidRPr="00310D98">
        <w:rPr>
          <w:lang w:val="tr-TR"/>
        </w:rPr>
        <w:t xml:space="preserve"> sonuca ulaşmasının </w:t>
      </w:r>
      <w:r w:rsidR="00BF442F" w:rsidRPr="00D535B5">
        <w:rPr>
          <w:lang w:val="tr-TR"/>
        </w:rPr>
        <w:t>neredeyse</w:t>
      </w:r>
      <w:r w:rsidR="00BF442F" w:rsidRPr="00310D98">
        <w:rPr>
          <w:lang w:val="tr-TR"/>
        </w:rPr>
        <w:t xml:space="preserve"> </w:t>
      </w:r>
      <w:r w:rsidR="00D535B5" w:rsidRPr="00310D98">
        <w:rPr>
          <w:lang w:val="tr-TR"/>
        </w:rPr>
        <w:t>imkânsız</w:t>
      </w:r>
      <w:r w:rsidR="00BF442F" w:rsidRPr="00310D98">
        <w:rPr>
          <w:lang w:val="tr-TR"/>
        </w:rPr>
        <w:t xml:space="preserve"> olduğu </w:t>
      </w:r>
      <w:r w:rsidR="00245B29">
        <w:rPr>
          <w:lang w:val="tr-TR"/>
        </w:rPr>
        <w:t>değerlendirilmektedir</w:t>
      </w:r>
      <w:r w:rsidR="00BF442F" w:rsidRPr="00310D98">
        <w:rPr>
          <w:lang w:val="tr-TR"/>
        </w:rPr>
        <w:t>.</w:t>
      </w:r>
      <w:r w:rsidRPr="00310D98">
        <w:rPr>
          <w:lang w:val="tr-TR"/>
        </w:rPr>
        <w:t xml:space="preserve"> </w:t>
      </w:r>
    </w:p>
    <w:p w14:paraId="378837E4" w14:textId="77777777" w:rsidR="00440E10" w:rsidRPr="00310D98" w:rsidRDefault="00E27D06" w:rsidP="00B9713C">
      <w:pPr>
        <w:pStyle w:val="Balk2"/>
        <w:numPr>
          <w:ilvl w:val="0"/>
          <w:numId w:val="25"/>
        </w:numPr>
        <w:tabs>
          <w:tab w:val="left" w:pos="284"/>
        </w:tabs>
        <w:rPr>
          <w:lang w:val="tr-TR"/>
        </w:rPr>
      </w:pPr>
      <w:r w:rsidRPr="00310D98">
        <w:rPr>
          <w:lang w:val="tr-TR"/>
        </w:rPr>
        <w:t xml:space="preserve">ROTA HESAPLAMA </w:t>
      </w:r>
      <w:r w:rsidR="001B112E" w:rsidRPr="00310D98">
        <w:rPr>
          <w:lang w:val="tr-TR"/>
        </w:rPr>
        <w:t>ALGORİTMASI</w:t>
      </w:r>
    </w:p>
    <w:p w14:paraId="7FD4F819" w14:textId="77777777" w:rsidR="00B479D4" w:rsidRPr="00310D98" w:rsidRDefault="00B479D4" w:rsidP="00B479D4">
      <w:pPr>
        <w:rPr>
          <w:lang w:val="tr-TR"/>
        </w:rPr>
      </w:pPr>
      <w:r w:rsidRPr="00310D98">
        <w:rPr>
          <w:lang w:val="tr-TR"/>
        </w:rPr>
        <w:t xml:space="preserve">Rota hesaplama </w:t>
      </w:r>
      <w:r w:rsidR="005638F6" w:rsidRPr="00310D98">
        <w:rPr>
          <w:lang w:val="tr-TR"/>
        </w:rPr>
        <w:t>algoritması</w:t>
      </w:r>
      <w:r w:rsidRPr="00310D98">
        <w:rPr>
          <w:lang w:val="tr-TR"/>
        </w:rPr>
        <w:t xml:space="preserve"> </w:t>
      </w:r>
      <w:r w:rsidR="00990F83">
        <w:rPr>
          <w:lang w:val="tr-TR"/>
        </w:rPr>
        <w:t>P</w:t>
      </w:r>
      <w:r w:rsidR="00990F83" w:rsidRPr="00310D98">
        <w:rPr>
          <w:lang w:val="tr-TR"/>
        </w:rPr>
        <w:t xml:space="preserve">arçacık </w:t>
      </w:r>
      <w:r w:rsidR="00990F83">
        <w:rPr>
          <w:lang w:val="tr-TR"/>
        </w:rPr>
        <w:t>S</w:t>
      </w:r>
      <w:r w:rsidRPr="00310D98">
        <w:rPr>
          <w:lang w:val="tr-TR"/>
        </w:rPr>
        <w:t xml:space="preserve">ürü </w:t>
      </w:r>
      <w:r w:rsidR="00990F83">
        <w:rPr>
          <w:lang w:val="tr-TR"/>
        </w:rPr>
        <w:t>O</w:t>
      </w:r>
      <w:r w:rsidRPr="00310D98">
        <w:rPr>
          <w:lang w:val="tr-TR"/>
        </w:rPr>
        <w:t>ptimizasyon</w:t>
      </w:r>
      <w:r w:rsidR="00E210F5">
        <w:rPr>
          <w:lang w:val="tr-TR"/>
        </w:rPr>
        <w:t xml:space="preserve"> (PSO)</w:t>
      </w:r>
      <w:r w:rsidRPr="00310D98">
        <w:rPr>
          <w:lang w:val="tr-TR"/>
        </w:rPr>
        <w:t xml:space="preserve"> metoduna dayanan sezgisel yaklaşımlı bir çözüm şeklidir. Genel olarak değişkenlerden oluşan bir fonksiyonun maksimize veya minimize edilmesi üzerine </w:t>
      </w:r>
      <w:r w:rsidR="00874829">
        <w:rPr>
          <w:lang w:val="tr-TR"/>
        </w:rPr>
        <w:t>kuruludur</w:t>
      </w:r>
      <w:r w:rsidRPr="00310D98">
        <w:rPr>
          <w:lang w:val="tr-TR"/>
        </w:rPr>
        <w:t xml:space="preserve">. Uygun rotanın hesaplanması ise rotaya ait uzunluk ve radar </w:t>
      </w:r>
      <w:r w:rsidR="00AD58CE">
        <w:rPr>
          <w:lang w:val="tr-TR"/>
        </w:rPr>
        <w:t>kaplama</w:t>
      </w:r>
      <w:r w:rsidRPr="00310D98">
        <w:rPr>
          <w:lang w:val="tr-TR"/>
        </w:rPr>
        <w:t xml:space="preserve"> alanı ihlalinin minimum değerlerde tutulması olarak kabul edilebilir.</w:t>
      </w:r>
      <w:r w:rsidR="00B711CD" w:rsidRPr="00310D98">
        <w:rPr>
          <w:lang w:val="tr-TR"/>
        </w:rPr>
        <w:t xml:space="preserve"> Sürü </w:t>
      </w:r>
      <w:proofErr w:type="gramStart"/>
      <w:r w:rsidR="00B711CD" w:rsidRPr="00310D98">
        <w:rPr>
          <w:lang w:val="tr-TR"/>
        </w:rPr>
        <w:t>optimizasyon</w:t>
      </w:r>
      <w:proofErr w:type="gramEnd"/>
      <w:r w:rsidR="00B711CD" w:rsidRPr="00310D98">
        <w:rPr>
          <w:lang w:val="tr-TR"/>
        </w:rPr>
        <w:t xml:space="preserve"> metodu genel olarak şu şekilde çalışmaktadır. Öncelikle çözüm </w:t>
      </w:r>
      <w:r w:rsidR="00B711CD" w:rsidRPr="00C4063B">
        <w:rPr>
          <w:lang w:val="tr-TR"/>
        </w:rPr>
        <w:t xml:space="preserve">uzayında “parçacık” olarak adlandırılan ve sayısı önceden belirlenmiş rastgele çözüm örnekleri oluşturulur. Her parçacık; uzaydaki kendi konum bilgisine (fonksiyonun çözüm değerine), önceki </w:t>
      </w:r>
      <w:r w:rsidR="00585078" w:rsidRPr="00C4063B">
        <w:rPr>
          <w:lang w:val="tr-TR"/>
        </w:rPr>
        <w:t>tekrarlarda</w:t>
      </w:r>
      <w:r w:rsidR="00B711CD" w:rsidRPr="00C4063B">
        <w:rPr>
          <w:lang w:val="tr-TR"/>
        </w:rPr>
        <w:t xml:space="preserve"> hesaplanmış kendisine ait en iyi konum bilgisine ve tüm parçacıklar içinde ulaşılmış en iyi konum </w:t>
      </w:r>
      <w:r w:rsidR="00D535B5" w:rsidRPr="00C4063B">
        <w:rPr>
          <w:lang w:val="tr-TR"/>
        </w:rPr>
        <w:t>bilgisine sahiptir</w:t>
      </w:r>
      <w:r w:rsidR="00B711CD" w:rsidRPr="00C4063B">
        <w:rPr>
          <w:lang w:val="tr-TR"/>
        </w:rPr>
        <w:t xml:space="preserve">. Parçacık her </w:t>
      </w:r>
      <w:r w:rsidR="00585078" w:rsidRPr="00C4063B">
        <w:rPr>
          <w:lang w:val="tr-TR"/>
        </w:rPr>
        <w:t>tekrarda</w:t>
      </w:r>
      <w:r w:rsidR="00B711CD" w:rsidRPr="00C4063B">
        <w:rPr>
          <w:lang w:val="tr-TR"/>
        </w:rPr>
        <w:t xml:space="preserve"> aşağıda verilen formüllere göre kendi konum bilgisini günceller</w:t>
      </w:r>
      <w:r w:rsidR="00213657" w:rsidRPr="00C4063B">
        <w:rPr>
          <w:lang w:val="tr-TR"/>
        </w:rPr>
        <w:t xml:space="preserve"> </w:t>
      </w:r>
      <w:sdt>
        <w:sdtPr>
          <w:rPr>
            <w:lang w:val="tr-TR"/>
          </w:rPr>
          <w:id w:val="-791279152"/>
          <w:citation/>
        </w:sdtPr>
        <w:sdtContent>
          <w:r w:rsidR="00B4191A" w:rsidRPr="00C4063B">
            <w:rPr>
              <w:lang w:val="tr-TR"/>
            </w:rPr>
            <w:fldChar w:fldCharType="begin"/>
          </w:r>
          <w:r w:rsidR="00213657" w:rsidRPr="00C4063B">
            <w:rPr>
              <w:lang w:val="tr-TR"/>
            </w:rPr>
            <w:instrText xml:space="preserve"> CITATION Ton \l 1055 </w:instrText>
          </w:r>
          <w:r w:rsidR="00B4191A" w:rsidRPr="00C4063B">
            <w:rPr>
              <w:lang w:val="tr-TR"/>
            </w:rPr>
            <w:fldChar w:fldCharType="separate"/>
          </w:r>
          <w:r w:rsidR="0008573A" w:rsidRPr="0008573A">
            <w:rPr>
              <w:noProof/>
              <w:lang w:val="tr-TR"/>
            </w:rPr>
            <w:t>[9]</w:t>
          </w:r>
          <w:r w:rsidR="00B4191A" w:rsidRPr="00C4063B">
            <w:rPr>
              <w:lang w:val="tr-TR"/>
            </w:rPr>
            <w:fldChar w:fldCharType="end"/>
          </w:r>
        </w:sdtContent>
      </w:sdt>
      <w:r w:rsidR="00B711CD" w:rsidRPr="00C4063B">
        <w:rPr>
          <w:lang w:val="tr-TR"/>
        </w:rPr>
        <w:t>.</w:t>
      </w:r>
      <w:r w:rsidR="00310D98" w:rsidRPr="00310D98">
        <w:rPr>
          <w:lang w:val="tr-TR"/>
        </w:rPr>
        <w:t xml:space="preserve"> </w:t>
      </w:r>
    </w:p>
    <w:p w14:paraId="283EC1DB" w14:textId="77777777" w:rsidR="00B711CD" w:rsidRPr="00310D98" w:rsidRDefault="00036915" w:rsidP="009C7656">
      <w:pPr>
        <w:pStyle w:val="ListeParagraf"/>
        <w:spacing w:after="0" w:line="360" w:lineRule="auto"/>
        <w:ind w:left="425"/>
        <w:rPr>
          <w:rFonts w:eastAsiaTheme="minorEastAsia"/>
          <w:sz w:val="24"/>
          <w:szCs w:val="24"/>
          <w:lang w:val="tr-TR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tr-TR"/>
              </w:rPr>
              <m:t>id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tr-TR"/>
              </w:rPr>
              <m:t>k+1</m:t>
            </m:r>
          </m:sup>
        </m:sSubSup>
        <m:r>
          <w:rPr>
            <w:rFonts w:ascii="Cambria Math" w:hAnsi="Cambria Math"/>
            <w:sz w:val="24"/>
            <w:szCs w:val="24"/>
            <w:lang w:val="tr-TR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tr-TR"/>
              </w:rPr>
              <m:t>wv</m:t>
            </m:r>
          </m:e>
          <m:sub>
            <m:r>
              <w:rPr>
                <w:rFonts w:ascii="Cambria Math" w:hAnsi="Cambria Math"/>
                <w:sz w:val="24"/>
                <w:szCs w:val="24"/>
                <w:lang w:val="tr-TR"/>
              </w:rPr>
              <m:t>id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tr-TR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  <w:lang w:val="tr-T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tr-TR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tr-TR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tr-TR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tr-TR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tr-TR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tr-TR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pbest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id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k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tr-TR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tr-TR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id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k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  <w:lang w:val="tr-TR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tr-TR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tr-TR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tr-TR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tr-TR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tr-TR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tr-TR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gbest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d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k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tr-TR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tr-TR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id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k</m:t>
                </m:r>
              </m:sup>
            </m:sSubSup>
          </m:e>
        </m:d>
      </m:oMath>
      <w:r w:rsidR="00B711CD" w:rsidRPr="00310D98">
        <w:rPr>
          <w:rFonts w:eastAsiaTheme="minorEastAsia"/>
          <w:sz w:val="24"/>
          <w:szCs w:val="24"/>
          <w:lang w:val="tr-TR"/>
        </w:rPr>
        <w:t xml:space="preserve"> </w:t>
      </w:r>
      <w:r w:rsidR="0074346F">
        <w:rPr>
          <w:rFonts w:eastAsiaTheme="minorEastAsia"/>
          <w:sz w:val="24"/>
          <w:szCs w:val="24"/>
          <w:lang w:val="tr-TR"/>
        </w:rPr>
        <w:t xml:space="preserve">    </w:t>
      </w:r>
      <w:r w:rsidR="0074346F" w:rsidRPr="0074346F">
        <w:rPr>
          <w:rFonts w:eastAsiaTheme="minorEastAsia"/>
          <w:i/>
          <w:sz w:val="20"/>
          <w:szCs w:val="20"/>
          <w:lang w:val="tr-TR"/>
        </w:rPr>
        <w:t>(2)</w:t>
      </w:r>
    </w:p>
    <w:p w14:paraId="0A9FC242" w14:textId="77777777" w:rsidR="00B63E9E" w:rsidRPr="0074346F" w:rsidRDefault="00036915" w:rsidP="0074346F">
      <w:pPr>
        <w:pStyle w:val="ListeParagraf"/>
        <w:spacing w:before="120" w:line="360" w:lineRule="auto"/>
        <w:ind w:left="426"/>
        <w:jc w:val="left"/>
        <w:rPr>
          <w:rFonts w:eastAsiaTheme="minorEastAsia"/>
          <w:sz w:val="24"/>
          <w:szCs w:val="24"/>
          <w:lang w:val="tr-TR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tr-T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tr-TR"/>
              </w:rPr>
              <m:t>id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tr-TR"/>
              </w:rPr>
              <m:t>k+1</m:t>
            </m:r>
          </m:sup>
        </m:sSubSup>
        <m:r>
          <w:rPr>
            <w:rFonts w:ascii="Cambria Math" w:hAnsi="Cambria Math"/>
            <w:sz w:val="24"/>
            <w:szCs w:val="24"/>
            <w:lang w:val="tr-TR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tr-T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tr-TR"/>
              </w:rPr>
              <m:t xml:space="preserve">id 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tr-TR"/>
              </w:rPr>
              <m:t>k</m:t>
            </m:r>
          </m:sup>
        </m:sSubSup>
        <m:r>
          <w:rPr>
            <w:rFonts w:ascii="Cambria Math" w:hAnsi="Cambria Math" w:cs="Calibri"/>
            <w:sz w:val="24"/>
            <w:szCs w:val="24"/>
            <w:lang w:val="tr-TR"/>
          </w:rPr>
          <m:t>+</m:t>
        </m:r>
        <m:r>
          <w:rPr>
            <w:rFonts w:ascii="Cambria Math" w:hAnsi="Cambria Math"/>
            <w:sz w:val="24"/>
            <w:szCs w:val="24"/>
            <w:lang w:val="tr-TR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tr-TR"/>
              </w:rPr>
              <m:t>id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tr-TR"/>
              </w:rPr>
              <m:t>k+1</m:t>
            </m:r>
          </m:sup>
        </m:sSubSup>
      </m:oMath>
      <w:r w:rsidR="0074346F">
        <w:rPr>
          <w:rFonts w:eastAsiaTheme="minorEastAsia"/>
          <w:sz w:val="24"/>
          <w:szCs w:val="24"/>
          <w:lang w:val="tr-TR"/>
        </w:rPr>
        <w:tab/>
      </w:r>
      <w:r w:rsidR="0074346F" w:rsidRPr="0074346F">
        <w:rPr>
          <w:rFonts w:eastAsiaTheme="minorEastAsia"/>
          <w:i/>
          <w:sz w:val="20"/>
          <w:szCs w:val="20"/>
          <w:lang w:val="tr-TR"/>
        </w:rPr>
        <w:t>(3)</w:t>
      </w:r>
    </w:p>
    <w:p w14:paraId="2DEC0D55" w14:textId="77777777" w:rsidR="00B711CD" w:rsidRPr="001833F6" w:rsidRDefault="00585078" w:rsidP="0074346F">
      <w:pPr>
        <w:spacing w:after="0"/>
        <w:ind w:left="426"/>
        <w:rPr>
          <w:rFonts w:eastAsiaTheme="minorEastAsia"/>
          <w:i/>
          <w:sz w:val="16"/>
          <w:szCs w:val="16"/>
          <w:lang w:val="tr-TR"/>
        </w:rPr>
      </w:pPr>
      <w:proofErr w:type="gramStart"/>
      <w:r w:rsidRPr="001833F6">
        <w:rPr>
          <w:rFonts w:eastAsiaTheme="minorEastAsia"/>
          <w:b/>
          <w:i/>
          <w:sz w:val="16"/>
          <w:szCs w:val="16"/>
          <w:lang w:val="tr-TR"/>
        </w:rPr>
        <w:t>v</w:t>
      </w:r>
      <w:proofErr w:type="gramEnd"/>
      <w:r w:rsidRPr="001833F6">
        <w:rPr>
          <w:rFonts w:eastAsiaTheme="minorEastAsia"/>
          <w:b/>
          <w:i/>
          <w:sz w:val="16"/>
          <w:szCs w:val="16"/>
          <w:lang w:val="tr-TR"/>
        </w:rPr>
        <w:t>: parçacık</w:t>
      </w:r>
      <w:r w:rsidR="00B711CD" w:rsidRPr="001833F6">
        <w:rPr>
          <w:rFonts w:eastAsiaTheme="minorEastAsia"/>
          <w:i/>
          <w:sz w:val="16"/>
          <w:szCs w:val="16"/>
          <w:lang w:val="tr-TR"/>
        </w:rPr>
        <w:t xml:space="preserve"> hızı</w:t>
      </w:r>
      <w:r w:rsidR="00B63E9E" w:rsidRPr="001833F6">
        <w:rPr>
          <w:rFonts w:eastAsiaTheme="minorEastAsia"/>
          <w:i/>
          <w:sz w:val="16"/>
          <w:szCs w:val="16"/>
          <w:lang w:val="tr-TR"/>
        </w:rPr>
        <w:tab/>
      </w:r>
      <w:r w:rsidR="00B63E9E" w:rsidRPr="001833F6">
        <w:rPr>
          <w:rFonts w:eastAsiaTheme="minorEastAsia"/>
          <w:i/>
          <w:sz w:val="16"/>
          <w:szCs w:val="16"/>
          <w:lang w:val="tr-TR"/>
        </w:rPr>
        <w:tab/>
      </w:r>
      <w:r w:rsidR="00B63E9E" w:rsidRPr="001833F6">
        <w:rPr>
          <w:rFonts w:eastAsiaTheme="minorEastAsia"/>
          <w:i/>
          <w:sz w:val="16"/>
          <w:szCs w:val="16"/>
          <w:lang w:val="tr-TR"/>
        </w:rPr>
        <w:tab/>
      </w:r>
      <w:r w:rsidR="00B63E9E" w:rsidRPr="001833F6">
        <w:rPr>
          <w:rFonts w:eastAsiaTheme="minorEastAsia"/>
          <w:i/>
          <w:sz w:val="16"/>
          <w:szCs w:val="16"/>
          <w:lang w:val="tr-TR"/>
        </w:rPr>
        <w:tab/>
      </w:r>
      <w:r w:rsidRPr="001833F6">
        <w:rPr>
          <w:rFonts w:eastAsiaTheme="minorEastAsia"/>
          <w:b/>
          <w:i/>
          <w:sz w:val="16"/>
          <w:szCs w:val="16"/>
          <w:lang w:val="tr-TR"/>
        </w:rPr>
        <w:t xml:space="preserve">k: </w:t>
      </w:r>
      <w:r w:rsidRPr="001833F6">
        <w:rPr>
          <w:rFonts w:eastAsiaTheme="minorEastAsia"/>
          <w:i/>
          <w:sz w:val="16"/>
          <w:szCs w:val="16"/>
          <w:lang w:val="tr-TR"/>
        </w:rPr>
        <w:t>tekrar</w:t>
      </w:r>
      <w:r w:rsidR="00B63E9E" w:rsidRPr="001833F6">
        <w:rPr>
          <w:rFonts w:eastAsiaTheme="minorEastAsia"/>
          <w:i/>
          <w:sz w:val="16"/>
          <w:szCs w:val="16"/>
          <w:lang w:val="tr-TR"/>
        </w:rPr>
        <w:t xml:space="preserve"> sayısı</w:t>
      </w:r>
    </w:p>
    <w:p w14:paraId="53C847ED" w14:textId="77777777" w:rsidR="00B63E9E" w:rsidRPr="001833F6" w:rsidRDefault="00585078" w:rsidP="0074346F">
      <w:pPr>
        <w:spacing w:after="0"/>
        <w:ind w:left="426"/>
        <w:rPr>
          <w:rFonts w:eastAsiaTheme="minorEastAsia"/>
          <w:i/>
          <w:sz w:val="16"/>
          <w:szCs w:val="16"/>
          <w:lang w:val="tr-TR"/>
        </w:rPr>
      </w:pPr>
      <w:proofErr w:type="gramStart"/>
      <w:r w:rsidRPr="001833F6">
        <w:rPr>
          <w:rFonts w:eastAsiaTheme="minorEastAsia"/>
          <w:b/>
          <w:i/>
          <w:sz w:val="16"/>
          <w:szCs w:val="16"/>
          <w:lang w:val="tr-TR"/>
        </w:rPr>
        <w:t>x</w:t>
      </w:r>
      <w:proofErr w:type="gramEnd"/>
      <w:r w:rsidRPr="001833F6">
        <w:rPr>
          <w:rFonts w:eastAsiaTheme="minorEastAsia"/>
          <w:i/>
          <w:sz w:val="16"/>
          <w:szCs w:val="16"/>
          <w:lang w:val="tr-TR"/>
        </w:rPr>
        <w:t>: parçacığın</w:t>
      </w:r>
      <w:r w:rsidR="00B711CD" w:rsidRPr="001833F6">
        <w:rPr>
          <w:rFonts w:eastAsiaTheme="minorEastAsia"/>
          <w:i/>
          <w:sz w:val="16"/>
          <w:szCs w:val="16"/>
          <w:lang w:val="tr-TR"/>
        </w:rPr>
        <w:t xml:space="preserve"> konumu</w:t>
      </w:r>
      <w:r w:rsidR="0074346F" w:rsidRPr="001833F6">
        <w:rPr>
          <w:rFonts w:eastAsiaTheme="minorEastAsia"/>
          <w:i/>
          <w:sz w:val="16"/>
          <w:szCs w:val="16"/>
          <w:lang w:val="tr-TR"/>
        </w:rPr>
        <w:tab/>
      </w:r>
      <w:r w:rsidR="0074346F" w:rsidRPr="001833F6">
        <w:rPr>
          <w:rFonts w:eastAsiaTheme="minorEastAsia"/>
          <w:i/>
          <w:sz w:val="16"/>
          <w:szCs w:val="16"/>
          <w:lang w:val="tr-TR"/>
        </w:rPr>
        <w:tab/>
      </w:r>
      <w:r w:rsidR="0074346F" w:rsidRPr="001833F6">
        <w:rPr>
          <w:rFonts w:eastAsiaTheme="minorEastAsia"/>
          <w:i/>
          <w:sz w:val="16"/>
          <w:szCs w:val="16"/>
          <w:lang w:val="tr-TR"/>
        </w:rPr>
        <w:tab/>
      </w:r>
      <w:r w:rsidRPr="001833F6">
        <w:rPr>
          <w:rFonts w:eastAsiaTheme="minorEastAsia"/>
          <w:i/>
          <w:sz w:val="16"/>
          <w:szCs w:val="16"/>
          <w:lang w:val="tr-TR"/>
        </w:rPr>
        <w:tab/>
      </w:r>
      <w:r w:rsidRPr="001833F6">
        <w:rPr>
          <w:rFonts w:eastAsiaTheme="minorEastAsia"/>
          <w:b/>
          <w:i/>
          <w:sz w:val="16"/>
          <w:szCs w:val="16"/>
          <w:lang w:val="tr-TR"/>
        </w:rPr>
        <w:t>c</w:t>
      </w:r>
      <w:r w:rsidRPr="001833F6">
        <w:rPr>
          <w:rFonts w:eastAsiaTheme="minorEastAsia"/>
          <w:i/>
          <w:sz w:val="16"/>
          <w:szCs w:val="16"/>
          <w:lang w:val="tr-TR"/>
        </w:rPr>
        <w:t>: öğrenme</w:t>
      </w:r>
      <w:r w:rsidR="00B63E9E" w:rsidRPr="001833F6">
        <w:rPr>
          <w:rFonts w:eastAsiaTheme="minorEastAsia"/>
          <w:i/>
          <w:sz w:val="16"/>
          <w:szCs w:val="16"/>
          <w:lang w:val="tr-TR"/>
        </w:rPr>
        <w:t xml:space="preserve"> katsayıları</w:t>
      </w:r>
    </w:p>
    <w:p w14:paraId="457C24F7" w14:textId="77777777" w:rsidR="00B63E9E" w:rsidRPr="001833F6" w:rsidRDefault="00585078" w:rsidP="0074346F">
      <w:pPr>
        <w:spacing w:after="0"/>
        <w:ind w:left="426"/>
        <w:rPr>
          <w:rFonts w:eastAsiaTheme="minorEastAsia"/>
          <w:i/>
          <w:sz w:val="16"/>
          <w:szCs w:val="16"/>
          <w:lang w:val="tr-TR"/>
        </w:rPr>
      </w:pPr>
      <w:proofErr w:type="gramStart"/>
      <w:r w:rsidRPr="001833F6">
        <w:rPr>
          <w:rFonts w:eastAsiaTheme="minorEastAsia"/>
          <w:b/>
          <w:i/>
          <w:sz w:val="16"/>
          <w:szCs w:val="16"/>
          <w:lang w:val="tr-TR"/>
        </w:rPr>
        <w:t>d</w:t>
      </w:r>
      <w:proofErr w:type="gramEnd"/>
      <w:r w:rsidRPr="001833F6">
        <w:rPr>
          <w:rFonts w:eastAsiaTheme="minorEastAsia"/>
          <w:b/>
          <w:i/>
          <w:sz w:val="16"/>
          <w:szCs w:val="16"/>
          <w:lang w:val="tr-TR"/>
        </w:rPr>
        <w:t>: boyut</w:t>
      </w:r>
      <w:r w:rsidR="00B63E9E" w:rsidRPr="001833F6">
        <w:rPr>
          <w:rFonts w:eastAsiaTheme="minorEastAsia"/>
          <w:i/>
          <w:sz w:val="16"/>
          <w:szCs w:val="16"/>
          <w:lang w:val="tr-TR"/>
        </w:rPr>
        <w:tab/>
      </w:r>
      <w:r w:rsidR="00B63E9E" w:rsidRPr="001833F6">
        <w:rPr>
          <w:rFonts w:eastAsiaTheme="minorEastAsia"/>
          <w:i/>
          <w:sz w:val="16"/>
          <w:szCs w:val="16"/>
          <w:lang w:val="tr-TR"/>
        </w:rPr>
        <w:tab/>
      </w:r>
      <w:r w:rsidR="00B63E9E" w:rsidRPr="001833F6">
        <w:rPr>
          <w:rFonts w:eastAsiaTheme="minorEastAsia"/>
          <w:i/>
          <w:sz w:val="16"/>
          <w:szCs w:val="16"/>
          <w:lang w:val="tr-TR"/>
        </w:rPr>
        <w:tab/>
      </w:r>
      <w:r w:rsidR="00B63E9E" w:rsidRPr="001833F6">
        <w:rPr>
          <w:rFonts w:eastAsiaTheme="minorEastAsia"/>
          <w:i/>
          <w:sz w:val="16"/>
          <w:szCs w:val="16"/>
          <w:lang w:val="tr-TR"/>
        </w:rPr>
        <w:tab/>
      </w:r>
      <w:r w:rsidR="00B63E9E" w:rsidRPr="001833F6">
        <w:rPr>
          <w:rFonts w:eastAsiaTheme="minorEastAsia"/>
          <w:i/>
          <w:sz w:val="16"/>
          <w:szCs w:val="16"/>
          <w:lang w:val="tr-TR"/>
        </w:rPr>
        <w:tab/>
      </w:r>
      <w:r w:rsidRPr="001833F6">
        <w:rPr>
          <w:rFonts w:eastAsiaTheme="minorEastAsia"/>
          <w:b/>
          <w:i/>
          <w:sz w:val="16"/>
          <w:szCs w:val="16"/>
          <w:lang w:val="tr-TR"/>
        </w:rPr>
        <w:t>r</w:t>
      </w:r>
      <w:r w:rsidRPr="001833F6">
        <w:rPr>
          <w:rFonts w:eastAsiaTheme="minorEastAsia"/>
          <w:i/>
          <w:sz w:val="16"/>
          <w:szCs w:val="16"/>
          <w:lang w:val="tr-TR"/>
        </w:rPr>
        <w:t>: rastgele</w:t>
      </w:r>
      <w:r w:rsidR="00B63E9E" w:rsidRPr="001833F6">
        <w:rPr>
          <w:rFonts w:eastAsiaTheme="minorEastAsia"/>
          <w:i/>
          <w:sz w:val="16"/>
          <w:szCs w:val="16"/>
          <w:lang w:val="tr-TR"/>
        </w:rPr>
        <w:t xml:space="preserve"> sayı</w:t>
      </w:r>
    </w:p>
    <w:p w14:paraId="46A2F7B7" w14:textId="77777777" w:rsidR="00DA1728" w:rsidRPr="001833F6" w:rsidRDefault="00585078" w:rsidP="0074346F">
      <w:pPr>
        <w:spacing w:after="0"/>
        <w:ind w:left="426"/>
        <w:rPr>
          <w:rFonts w:eastAsiaTheme="minorEastAsia"/>
          <w:i/>
          <w:sz w:val="16"/>
          <w:szCs w:val="16"/>
          <w:lang w:val="tr-TR"/>
        </w:rPr>
      </w:pPr>
      <w:proofErr w:type="gramStart"/>
      <w:r w:rsidRPr="001833F6">
        <w:rPr>
          <w:rFonts w:eastAsiaTheme="minorEastAsia"/>
          <w:b/>
          <w:i/>
          <w:sz w:val="16"/>
          <w:szCs w:val="16"/>
          <w:lang w:val="tr-TR"/>
        </w:rPr>
        <w:t>i</w:t>
      </w:r>
      <w:proofErr w:type="gramEnd"/>
      <w:r w:rsidRPr="001833F6">
        <w:rPr>
          <w:rFonts w:eastAsiaTheme="minorEastAsia"/>
          <w:b/>
          <w:i/>
          <w:sz w:val="16"/>
          <w:szCs w:val="16"/>
          <w:lang w:val="tr-TR"/>
        </w:rPr>
        <w:t>: parçacık</w:t>
      </w:r>
      <w:r w:rsidR="007003E1" w:rsidRPr="001833F6">
        <w:rPr>
          <w:rFonts w:eastAsiaTheme="minorEastAsia"/>
          <w:i/>
          <w:sz w:val="16"/>
          <w:szCs w:val="16"/>
          <w:lang w:val="tr-TR"/>
        </w:rPr>
        <w:t xml:space="preserve"> indisi</w:t>
      </w:r>
    </w:p>
    <w:p w14:paraId="7505F51A" w14:textId="77777777" w:rsidR="007003E1" w:rsidRPr="001833F6" w:rsidRDefault="00585078" w:rsidP="0074346F">
      <w:pPr>
        <w:spacing w:after="0"/>
        <w:ind w:left="426"/>
        <w:rPr>
          <w:rFonts w:eastAsiaTheme="minorEastAsia"/>
          <w:i/>
          <w:sz w:val="16"/>
          <w:szCs w:val="18"/>
          <w:lang w:val="tr-TR"/>
        </w:rPr>
      </w:pPr>
      <w:r w:rsidRPr="001833F6">
        <w:rPr>
          <w:rFonts w:eastAsiaTheme="minorEastAsia"/>
          <w:b/>
          <w:i/>
          <w:sz w:val="16"/>
          <w:szCs w:val="18"/>
          <w:lang w:val="tr-TR"/>
        </w:rPr>
        <w:lastRenderedPageBreak/>
        <w:t>W</w:t>
      </w:r>
      <w:r w:rsidR="00DA1728" w:rsidRPr="001833F6">
        <w:rPr>
          <w:rFonts w:eastAsiaTheme="minorEastAsia"/>
          <w:i/>
          <w:sz w:val="16"/>
          <w:szCs w:val="18"/>
          <w:lang w:val="tr-TR"/>
        </w:rPr>
        <w:t>: her parçacığın önceki hızından etkil</w:t>
      </w:r>
      <w:r w:rsidR="009C7656" w:rsidRPr="001833F6">
        <w:rPr>
          <w:rFonts w:eastAsiaTheme="minorEastAsia"/>
          <w:i/>
          <w:sz w:val="16"/>
          <w:szCs w:val="18"/>
          <w:lang w:val="tr-TR"/>
        </w:rPr>
        <w:t>enme miktarıdır. (Eylemsizlik)</w:t>
      </w:r>
      <w:r w:rsidR="009C7656" w:rsidRPr="001833F6">
        <w:rPr>
          <w:rFonts w:eastAsiaTheme="minorEastAsia"/>
          <w:i/>
          <w:sz w:val="16"/>
          <w:szCs w:val="18"/>
          <w:lang w:val="tr-TR"/>
        </w:rPr>
        <w:tab/>
      </w:r>
      <w:r w:rsidR="00D649AE" w:rsidRPr="001833F6">
        <w:rPr>
          <w:rFonts w:eastAsiaTheme="minorEastAsia"/>
          <w:i/>
          <w:sz w:val="16"/>
          <w:szCs w:val="18"/>
          <w:lang w:val="tr-TR"/>
        </w:rPr>
        <w:tab/>
      </w:r>
    </w:p>
    <w:p w14:paraId="0098ED8C" w14:textId="77777777" w:rsidR="00B63E9E" w:rsidRPr="001833F6" w:rsidRDefault="00B63E9E" w:rsidP="0074346F">
      <w:pPr>
        <w:spacing w:after="0"/>
        <w:ind w:left="426"/>
        <w:rPr>
          <w:rFonts w:eastAsiaTheme="minorEastAsia"/>
          <w:i/>
          <w:sz w:val="16"/>
          <w:szCs w:val="18"/>
          <w:lang w:val="tr-TR"/>
        </w:rPr>
      </w:pPr>
      <w:proofErr w:type="spellStart"/>
      <w:r w:rsidRPr="001833F6">
        <w:rPr>
          <w:rFonts w:eastAsiaTheme="minorEastAsia"/>
          <w:b/>
          <w:i/>
          <w:sz w:val="16"/>
          <w:szCs w:val="18"/>
          <w:lang w:val="tr-TR"/>
        </w:rPr>
        <w:t>pbest</w:t>
      </w:r>
      <w:proofErr w:type="spellEnd"/>
      <w:r w:rsidRPr="001833F6">
        <w:rPr>
          <w:rFonts w:eastAsiaTheme="minorEastAsia"/>
          <w:i/>
          <w:sz w:val="16"/>
          <w:szCs w:val="18"/>
          <w:lang w:val="tr-TR"/>
        </w:rPr>
        <w:t xml:space="preserve">: parçacığa ait </w:t>
      </w:r>
      <w:r w:rsidR="004820BB" w:rsidRPr="001833F6">
        <w:rPr>
          <w:rFonts w:eastAsiaTheme="minorEastAsia"/>
          <w:i/>
          <w:sz w:val="16"/>
          <w:szCs w:val="18"/>
          <w:lang w:val="tr-TR"/>
        </w:rPr>
        <w:t xml:space="preserve">o </w:t>
      </w:r>
      <w:r w:rsidR="007E76E6" w:rsidRPr="001833F6">
        <w:rPr>
          <w:rFonts w:eastAsiaTheme="minorEastAsia"/>
          <w:i/>
          <w:sz w:val="16"/>
          <w:szCs w:val="18"/>
          <w:lang w:val="tr-TR"/>
        </w:rPr>
        <w:t xml:space="preserve">anki tekrara kadar ulaşılmış </w:t>
      </w:r>
      <w:r w:rsidRPr="001833F6">
        <w:rPr>
          <w:rFonts w:eastAsiaTheme="minorEastAsia"/>
          <w:i/>
          <w:sz w:val="16"/>
          <w:szCs w:val="18"/>
          <w:lang w:val="tr-TR"/>
        </w:rPr>
        <w:t>en iyi konum bilgisi</w:t>
      </w:r>
    </w:p>
    <w:p w14:paraId="05DDB428" w14:textId="77777777" w:rsidR="00DD5124" w:rsidRPr="001833F6" w:rsidRDefault="00B63E9E" w:rsidP="007F5180">
      <w:pPr>
        <w:ind w:left="426"/>
        <w:rPr>
          <w:rFonts w:eastAsiaTheme="minorEastAsia"/>
          <w:i/>
          <w:sz w:val="16"/>
          <w:szCs w:val="18"/>
          <w:lang w:val="tr-TR"/>
        </w:rPr>
      </w:pPr>
      <w:proofErr w:type="spellStart"/>
      <w:r w:rsidRPr="001833F6">
        <w:rPr>
          <w:rFonts w:eastAsiaTheme="minorEastAsia"/>
          <w:b/>
          <w:i/>
          <w:sz w:val="16"/>
          <w:szCs w:val="18"/>
          <w:lang w:val="tr-TR"/>
        </w:rPr>
        <w:t>gbest</w:t>
      </w:r>
      <w:proofErr w:type="spellEnd"/>
      <w:r w:rsidRPr="001833F6">
        <w:rPr>
          <w:rFonts w:eastAsiaTheme="minorEastAsia"/>
          <w:i/>
          <w:sz w:val="16"/>
          <w:szCs w:val="18"/>
          <w:lang w:val="tr-TR"/>
        </w:rPr>
        <w:t xml:space="preserve">: tüm parçacıklar arasında o anki </w:t>
      </w:r>
      <w:r w:rsidR="00585078" w:rsidRPr="001833F6">
        <w:rPr>
          <w:rFonts w:eastAsiaTheme="minorEastAsia"/>
          <w:i/>
          <w:sz w:val="16"/>
          <w:szCs w:val="18"/>
          <w:lang w:val="tr-TR"/>
        </w:rPr>
        <w:t>tekrara</w:t>
      </w:r>
      <w:r w:rsidRPr="001833F6">
        <w:rPr>
          <w:rFonts w:eastAsiaTheme="minorEastAsia"/>
          <w:i/>
          <w:sz w:val="16"/>
          <w:szCs w:val="18"/>
          <w:lang w:val="tr-TR"/>
        </w:rPr>
        <w:t xml:space="preserve"> kadar ulaşılmış en iyi konum bilgisi</w:t>
      </w:r>
    </w:p>
    <w:p w14:paraId="25552106" w14:textId="77777777" w:rsidR="00DD5124" w:rsidRDefault="00B63E9E" w:rsidP="00B479D4">
      <w:pPr>
        <w:rPr>
          <w:lang w:val="tr-TR"/>
        </w:rPr>
      </w:pPr>
      <w:r w:rsidRPr="00310D98">
        <w:rPr>
          <w:lang w:val="tr-TR"/>
        </w:rPr>
        <w:t>Birim zamanda alınan yolun</w:t>
      </w:r>
      <w:r w:rsidR="007003E1" w:rsidRPr="00310D98">
        <w:rPr>
          <w:lang w:val="tr-TR"/>
        </w:rPr>
        <w:t xml:space="preserve"> yani hızın</w:t>
      </w:r>
      <w:r w:rsidRPr="00310D98">
        <w:rPr>
          <w:lang w:val="tr-TR"/>
        </w:rPr>
        <w:t xml:space="preserve"> </w:t>
      </w:r>
      <w:r w:rsidRPr="0074346F">
        <w:rPr>
          <w:i/>
          <w:sz w:val="20"/>
          <w:szCs w:val="20"/>
          <w:lang w:val="tr-TR"/>
        </w:rPr>
        <w:t>(</w:t>
      </w:r>
      <w:r w:rsidR="00E210F5">
        <w:rPr>
          <w:i/>
          <w:sz w:val="20"/>
          <w:szCs w:val="20"/>
          <w:lang w:val="tr-TR"/>
        </w:rPr>
        <w:t xml:space="preserve">Denklem </w:t>
      </w:r>
      <w:r w:rsidR="0074346F" w:rsidRPr="0074346F">
        <w:rPr>
          <w:i/>
          <w:sz w:val="20"/>
          <w:szCs w:val="20"/>
          <w:lang w:val="tr-TR"/>
        </w:rPr>
        <w:t>2</w:t>
      </w:r>
      <w:r w:rsidRPr="0074346F">
        <w:rPr>
          <w:i/>
          <w:sz w:val="20"/>
          <w:szCs w:val="20"/>
          <w:lang w:val="tr-TR"/>
        </w:rPr>
        <w:t>)</w:t>
      </w:r>
      <w:r w:rsidRPr="00310D98">
        <w:rPr>
          <w:lang w:val="tr-TR"/>
        </w:rPr>
        <w:t xml:space="preserve"> eski konum bilgisine eklenmesi ile </w:t>
      </w:r>
      <w:r w:rsidRPr="0074346F">
        <w:rPr>
          <w:i/>
          <w:sz w:val="20"/>
          <w:szCs w:val="20"/>
          <w:lang w:val="tr-TR"/>
        </w:rPr>
        <w:t>(</w:t>
      </w:r>
      <w:r w:rsidR="00E210F5">
        <w:rPr>
          <w:i/>
          <w:sz w:val="20"/>
          <w:szCs w:val="20"/>
          <w:lang w:val="tr-TR"/>
        </w:rPr>
        <w:t xml:space="preserve">Denklem </w:t>
      </w:r>
      <w:r w:rsidR="0074346F" w:rsidRPr="0074346F">
        <w:rPr>
          <w:i/>
          <w:sz w:val="20"/>
          <w:szCs w:val="20"/>
          <w:lang w:val="tr-TR"/>
        </w:rPr>
        <w:t>3</w:t>
      </w:r>
      <w:r w:rsidRPr="0074346F">
        <w:rPr>
          <w:i/>
          <w:sz w:val="20"/>
          <w:szCs w:val="20"/>
          <w:lang w:val="tr-TR"/>
        </w:rPr>
        <w:t>)</w:t>
      </w:r>
      <w:r w:rsidRPr="00310D98">
        <w:rPr>
          <w:lang w:val="tr-TR"/>
        </w:rPr>
        <w:t xml:space="preserve"> yeni bir konum bilgisi oluşturulmaktadır. Parçacığın birim zamandaki hızını etkileyen üç ana faktör vardır. Bunlar</w:t>
      </w:r>
      <w:r w:rsidR="00AC4264" w:rsidRPr="00310D98">
        <w:rPr>
          <w:lang w:val="tr-TR"/>
        </w:rPr>
        <w:t>;</w:t>
      </w:r>
      <w:r w:rsidRPr="00310D98">
        <w:rPr>
          <w:lang w:val="tr-TR"/>
        </w:rPr>
        <w:t xml:space="preserve"> kendisine ait </w:t>
      </w:r>
      <w:r w:rsidR="00AC4264" w:rsidRPr="00310D98">
        <w:rPr>
          <w:lang w:val="tr-TR"/>
        </w:rPr>
        <w:t>önceki</w:t>
      </w:r>
      <w:r w:rsidRPr="00310D98">
        <w:rPr>
          <w:lang w:val="tr-TR"/>
        </w:rPr>
        <w:t xml:space="preserve"> hız bilgisi (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tr-TR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lang w:val="tr-TR"/>
              </w:rPr>
              <m:t>id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tr-TR"/>
              </w:rPr>
              <m:t>k</m:t>
            </m:r>
          </m:sup>
        </m:sSubSup>
      </m:oMath>
      <w:r w:rsidRPr="00310D98">
        <w:rPr>
          <w:lang w:val="tr-TR"/>
        </w:rPr>
        <w:t xml:space="preserve">), </w:t>
      </w:r>
      <w:r w:rsidR="007003E1" w:rsidRPr="00310D98">
        <w:rPr>
          <w:lang w:val="tr-TR"/>
        </w:rPr>
        <w:t xml:space="preserve">önceki </w:t>
      </w:r>
      <w:r w:rsidR="00585078">
        <w:rPr>
          <w:lang w:val="tr-TR"/>
        </w:rPr>
        <w:t>tekrarlarda</w:t>
      </w:r>
      <w:r w:rsidR="007003E1" w:rsidRPr="00310D98">
        <w:rPr>
          <w:lang w:val="tr-TR"/>
        </w:rPr>
        <w:t xml:space="preserve"> kendisinin ulaşmış olduğu en iyi konum bilgisi (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tr-TR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tr-TR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tr-TR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tr-TR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tr-TR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  <w:lang w:val="tr-TR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tr-TR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tr-T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  <w:lang w:val="tr-TR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tr-TR"/>
                  </w:rPr>
                  <m:t>pbest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tr-TR"/>
                  </w:rPr>
                  <m:t>id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tr-TR"/>
                  </w:rPr>
                  <m:t>k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tr-TR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tr-TR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tr-T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tr-TR"/>
                  </w:rPr>
                  <m:t>id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tr-TR"/>
                  </w:rPr>
                  <m:t>k</m:t>
                </m:r>
              </m:sup>
            </m:sSubSup>
          </m:e>
        </m:d>
      </m:oMath>
      <w:r w:rsidR="00293C15" w:rsidRPr="00310D98">
        <w:rPr>
          <w:lang w:val="tr-TR"/>
        </w:rPr>
        <w:t>)</w:t>
      </w:r>
      <w:r w:rsidR="007003E1" w:rsidRPr="00310D98">
        <w:rPr>
          <w:lang w:val="tr-TR"/>
        </w:rPr>
        <w:t xml:space="preserve"> ve tüm parçacıklar arasında </w:t>
      </w:r>
      <w:r w:rsidR="00293C15" w:rsidRPr="00310D98">
        <w:rPr>
          <w:lang w:val="tr-TR"/>
        </w:rPr>
        <w:t xml:space="preserve">en son </w:t>
      </w:r>
      <w:r w:rsidR="00585078">
        <w:rPr>
          <w:lang w:val="tr-TR"/>
        </w:rPr>
        <w:t>tekrara</w:t>
      </w:r>
      <w:r w:rsidR="007003E1" w:rsidRPr="00310D98">
        <w:rPr>
          <w:lang w:val="tr-TR"/>
        </w:rPr>
        <w:t xml:space="preserve"> kadar ulaşılmış en iyi konum bilgisidir (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tr-TR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tr-TR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tr-TR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tr-TR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tr-TR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  <w:lang w:val="tr-TR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tr-TR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tr-T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  <w:lang w:val="tr-TR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tr-TR"/>
                  </w:rPr>
                  <m:t>gbest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tr-TR"/>
                  </w:rPr>
                  <m:t>d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tr-TR"/>
                  </w:rPr>
                  <m:t>k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tr-TR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tr-TR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tr-T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tr-TR"/>
                  </w:rPr>
                  <m:t>id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tr-TR"/>
                  </w:rPr>
                  <m:t>k</m:t>
                </m:r>
              </m:sup>
            </m:sSubSup>
          </m:e>
        </m:d>
      </m:oMath>
      <w:r w:rsidR="007003E1" w:rsidRPr="00310D98">
        <w:rPr>
          <w:lang w:val="tr-TR"/>
        </w:rPr>
        <w:t>).</w:t>
      </w:r>
      <w:r w:rsidR="00293C15" w:rsidRPr="00310D98">
        <w:rPr>
          <w:lang w:val="tr-TR"/>
        </w:rPr>
        <w:t xml:space="preserve"> “c”</w:t>
      </w:r>
      <w:r w:rsidR="00AC4264" w:rsidRPr="00310D98">
        <w:rPr>
          <w:lang w:val="tr-TR"/>
        </w:rPr>
        <w:t xml:space="preserve"> katsayıları</w:t>
      </w:r>
      <w:r w:rsidR="00293C15" w:rsidRPr="00310D98">
        <w:rPr>
          <w:lang w:val="tr-TR"/>
        </w:rPr>
        <w:t xml:space="preserve"> ise parçacığın diğer parçacıklardan ne</w:t>
      </w:r>
      <w:r w:rsidR="004D020D" w:rsidRPr="00310D98">
        <w:rPr>
          <w:lang w:val="tr-TR"/>
        </w:rPr>
        <w:t xml:space="preserve"> </w:t>
      </w:r>
      <w:r w:rsidR="00293C15" w:rsidRPr="00310D98">
        <w:rPr>
          <w:lang w:val="tr-TR"/>
        </w:rPr>
        <w:t xml:space="preserve">kadar etkileneceğini belirleyen ve tecrübe ile hesaplanan </w:t>
      </w:r>
      <w:r w:rsidR="0074346F">
        <w:rPr>
          <w:lang w:val="tr-TR"/>
        </w:rPr>
        <w:t xml:space="preserve">kat </w:t>
      </w:r>
      <w:r w:rsidR="00293C15" w:rsidRPr="00310D98">
        <w:rPr>
          <w:lang w:val="tr-TR"/>
        </w:rPr>
        <w:t>sayılardır.</w:t>
      </w:r>
    </w:p>
    <w:p w14:paraId="4DE0B4E2" w14:textId="20DECECD" w:rsidR="00AC4264" w:rsidRPr="00310D98" w:rsidRDefault="00824063" w:rsidP="00B479D4">
      <w:pPr>
        <w:rPr>
          <w:lang w:val="tr-TR"/>
        </w:rPr>
      </w:pPr>
      <w:r>
        <w:rPr>
          <w:lang w:val="tr-TR"/>
        </w:rPr>
        <w:t xml:space="preserve">Yukarıda kısaca özetlenen yöntemin </w:t>
      </w:r>
      <w:r w:rsidR="00983EBC">
        <w:rPr>
          <w:lang w:val="tr-TR"/>
        </w:rPr>
        <w:t>tanımladığımız</w:t>
      </w:r>
      <w:r w:rsidR="00522397" w:rsidRPr="00310D98">
        <w:rPr>
          <w:lang w:val="tr-TR"/>
        </w:rPr>
        <w:t xml:space="preserve"> rota </w:t>
      </w:r>
      <w:r w:rsidR="004D020D" w:rsidRPr="00310D98">
        <w:rPr>
          <w:lang w:val="tr-TR"/>
        </w:rPr>
        <w:t>hesaplama</w:t>
      </w:r>
      <w:r w:rsidR="00983EBC">
        <w:rPr>
          <w:lang w:val="tr-TR"/>
        </w:rPr>
        <w:t xml:space="preserve"> problemine</w:t>
      </w:r>
      <w:r w:rsidR="004D020D" w:rsidRPr="00310D98">
        <w:rPr>
          <w:lang w:val="tr-TR"/>
        </w:rPr>
        <w:t xml:space="preserve"> uyarlaması ise her rotanın çözüm uzayındaki bir parçacık olarak değerlendirilmesi ile yapılmıştır. En kısa uzunluk ve </w:t>
      </w:r>
      <w:r w:rsidR="00874829">
        <w:rPr>
          <w:lang w:val="tr-TR"/>
        </w:rPr>
        <w:t xml:space="preserve">en az </w:t>
      </w:r>
      <w:r w:rsidR="004D020D" w:rsidRPr="00310D98">
        <w:rPr>
          <w:lang w:val="tr-TR"/>
        </w:rPr>
        <w:t>ra</w:t>
      </w:r>
      <w:r w:rsidR="00874829">
        <w:rPr>
          <w:lang w:val="tr-TR"/>
        </w:rPr>
        <w:t xml:space="preserve">dar </w:t>
      </w:r>
      <w:r w:rsidR="00AD58CE">
        <w:rPr>
          <w:lang w:val="tr-TR"/>
        </w:rPr>
        <w:t>kaplama</w:t>
      </w:r>
      <w:r w:rsidR="00874829">
        <w:rPr>
          <w:lang w:val="tr-TR"/>
        </w:rPr>
        <w:t xml:space="preserve"> alanı ihlal değer</w:t>
      </w:r>
      <w:r w:rsidR="004D020D" w:rsidRPr="00310D98">
        <w:rPr>
          <w:lang w:val="tr-TR"/>
        </w:rPr>
        <w:t xml:space="preserve">ine sahip rotalar diğer parçacıkların (rotaların) benzemeye çalıştıkları rotalar olarak seçilirler. Yapılan çok sayıdaki </w:t>
      </w:r>
      <w:r w:rsidR="00585078">
        <w:rPr>
          <w:lang w:val="tr-TR"/>
        </w:rPr>
        <w:t>tekrardan</w:t>
      </w:r>
      <w:r w:rsidR="004D020D" w:rsidRPr="00310D98">
        <w:rPr>
          <w:lang w:val="tr-TR"/>
        </w:rPr>
        <w:t xml:space="preserve"> sonra en kısa olan ve en az radar </w:t>
      </w:r>
      <w:r w:rsidR="00AD58CE">
        <w:rPr>
          <w:lang w:val="tr-TR"/>
        </w:rPr>
        <w:t>kaplama</w:t>
      </w:r>
      <w:r w:rsidR="004D020D" w:rsidRPr="00310D98">
        <w:rPr>
          <w:lang w:val="tr-TR"/>
        </w:rPr>
        <w:t xml:space="preserve"> alanı ihlali yapan rota görev planlaması için en uygun rota olarak seçilir. </w:t>
      </w:r>
    </w:p>
    <w:p w14:paraId="40882A84" w14:textId="5B84CBE8" w:rsidR="00597987" w:rsidRPr="00874829" w:rsidRDefault="00B72129" w:rsidP="009C7656">
      <w:pPr>
        <w:rPr>
          <w:lang w:val="tr-TR"/>
        </w:rPr>
      </w:pPr>
      <w:r w:rsidRPr="00310D98">
        <w:rPr>
          <w:lang w:val="tr-TR"/>
        </w:rPr>
        <w:t>İHA göreve başlamadan önce</w:t>
      </w:r>
      <w:r w:rsidR="00F5156F" w:rsidRPr="00310D98">
        <w:rPr>
          <w:lang w:val="tr-TR"/>
        </w:rPr>
        <w:t xml:space="preserve"> PSO</w:t>
      </w:r>
      <w:r w:rsidR="00440E10" w:rsidRPr="00310D98">
        <w:rPr>
          <w:lang w:val="tr-TR"/>
        </w:rPr>
        <w:t xml:space="preserve"> </w:t>
      </w:r>
      <w:proofErr w:type="spellStart"/>
      <w:r w:rsidR="00440E10" w:rsidRPr="00310D98">
        <w:rPr>
          <w:lang w:val="tr-TR"/>
        </w:rPr>
        <w:t>ilklendirme</w:t>
      </w:r>
      <w:proofErr w:type="spellEnd"/>
      <w:r w:rsidR="00440E10" w:rsidRPr="00310D98">
        <w:rPr>
          <w:lang w:val="tr-TR"/>
        </w:rPr>
        <w:t xml:space="preserve"> parametreleri</w:t>
      </w:r>
      <w:r w:rsidR="0006593A">
        <w:rPr>
          <w:rStyle w:val="DipnotBavurusu"/>
          <w:lang w:val="tr-TR"/>
        </w:rPr>
        <w:footnoteReference w:id="2"/>
      </w:r>
      <w:r w:rsidR="00440E10" w:rsidRPr="00310D98">
        <w:rPr>
          <w:lang w:val="tr-TR"/>
        </w:rPr>
        <w:t xml:space="preserve"> </w:t>
      </w:r>
      <w:r w:rsidR="004D020D" w:rsidRPr="00310D98">
        <w:rPr>
          <w:lang w:val="tr-TR"/>
        </w:rPr>
        <w:t>kullanıcı tarafından görev bilgisayarına girilir.</w:t>
      </w:r>
      <w:r w:rsidR="00440E10" w:rsidRPr="00310D98">
        <w:rPr>
          <w:lang w:val="tr-TR"/>
        </w:rPr>
        <w:t xml:space="preserve"> Bu parametreler gidilecek olan bölgedeki radarların sayısı, </w:t>
      </w:r>
      <w:r w:rsidR="00017500">
        <w:rPr>
          <w:lang w:val="tr-TR"/>
        </w:rPr>
        <w:t xml:space="preserve">konumu, </w:t>
      </w:r>
      <w:r w:rsidR="00D535B5" w:rsidRPr="00310D98">
        <w:rPr>
          <w:lang w:val="tr-TR"/>
        </w:rPr>
        <w:t>yarıçapları</w:t>
      </w:r>
      <w:r w:rsidR="00440E10" w:rsidRPr="00310D98">
        <w:rPr>
          <w:lang w:val="tr-TR"/>
        </w:rPr>
        <w:t xml:space="preserve"> ve görev bilgisayarının </w:t>
      </w:r>
      <w:r w:rsidR="004D020D" w:rsidRPr="00310D98">
        <w:rPr>
          <w:lang w:val="tr-TR"/>
        </w:rPr>
        <w:t xml:space="preserve">işlem </w:t>
      </w:r>
      <w:r w:rsidR="00440E10" w:rsidRPr="00310D98">
        <w:rPr>
          <w:lang w:val="tr-TR"/>
        </w:rPr>
        <w:t>hızı ile ilgili olarak önceden oluşturulan parametre setlerinden h</w:t>
      </w:r>
      <w:r w:rsidRPr="00310D98">
        <w:rPr>
          <w:lang w:val="tr-TR"/>
        </w:rPr>
        <w:t>ızlı bir şekilde yüklenebilir</w:t>
      </w:r>
      <w:r w:rsidR="00440E10" w:rsidRPr="00310D98">
        <w:rPr>
          <w:lang w:val="tr-TR"/>
        </w:rPr>
        <w:t>.</w:t>
      </w:r>
      <w:r w:rsidR="00B97C9C" w:rsidRPr="00310D98">
        <w:rPr>
          <w:lang w:val="tr-TR"/>
        </w:rPr>
        <w:t xml:space="preserve"> Görev bilgisayarı rotayı hesapladıktan sonra </w:t>
      </w:r>
      <w:proofErr w:type="spellStart"/>
      <w:r w:rsidR="00B97C9C" w:rsidRPr="00310D98">
        <w:rPr>
          <w:lang w:val="tr-TR"/>
        </w:rPr>
        <w:t>İHA’yı</w:t>
      </w:r>
      <w:proofErr w:type="spellEnd"/>
      <w:r w:rsidR="00B97C9C" w:rsidRPr="00310D98">
        <w:rPr>
          <w:lang w:val="tr-TR"/>
        </w:rPr>
        <w:t xml:space="preserve"> hesaplanan kontrol noktalarından geçecek şekilde yönlendirmeye başlar. İHA</w:t>
      </w:r>
      <w:r w:rsidR="003175BC" w:rsidRPr="00310D98">
        <w:rPr>
          <w:lang w:val="tr-TR"/>
        </w:rPr>
        <w:t>,</w:t>
      </w:r>
      <w:r w:rsidR="00B97C9C" w:rsidRPr="00310D98">
        <w:rPr>
          <w:lang w:val="tr-TR"/>
        </w:rPr>
        <w:t xml:space="preserve"> yer kontrol istasyonundan </w:t>
      </w:r>
      <w:r w:rsidR="003175BC" w:rsidRPr="00310D98">
        <w:rPr>
          <w:lang w:val="tr-TR"/>
        </w:rPr>
        <w:t xml:space="preserve">veya kendi pasif </w:t>
      </w:r>
      <w:proofErr w:type="spellStart"/>
      <w:r w:rsidR="003175BC" w:rsidRPr="00310D98">
        <w:rPr>
          <w:lang w:val="tr-TR"/>
        </w:rPr>
        <w:t>sensörleri</w:t>
      </w:r>
      <w:proofErr w:type="spellEnd"/>
      <w:r w:rsidR="003175BC" w:rsidRPr="00310D98">
        <w:rPr>
          <w:lang w:val="tr-TR"/>
        </w:rPr>
        <w:t xml:space="preserve"> yardımı ile radarların durumlarında (sayı, konum, </w:t>
      </w:r>
      <w:r w:rsidR="00D535B5" w:rsidRPr="00310D98">
        <w:rPr>
          <w:lang w:val="tr-TR"/>
        </w:rPr>
        <w:t>yarıçap</w:t>
      </w:r>
      <w:r w:rsidR="003175BC" w:rsidRPr="00310D98">
        <w:rPr>
          <w:lang w:val="tr-TR"/>
        </w:rPr>
        <w:t xml:space="preserve"> vb.) bir değişiklik algıl</w:t>
      </w:r>
      <w:r w:rsidR="00445E3F" w:rsidRPr="00310D98">
        <w:rPr>
          <w:lang w:val="tr-TR"/>
        </w:rPr>
        <w:t xml:space="preserve">arsa </w:t>
      </w:r>
      <w:r w:rsidR="003175BC" w:rsidRPr="00310D98">
        <w:rPr>
          <w:lang w:val="tr-TR"/>
        </w:rPr>
        <w:t xml:space="preserve">yeni rotayı en kısa zamanda hesaplayarak </w:t>
      </w:r>
      <w:r w:rsidR="00445E3F" w:rsidRPr="00310D98">
        <w:rPr>
          <w:lang w:val="tr-TR"/>
        </w:rPr>
        <w:t>devreye</w:t>
      </w:r>
      <w:r w:rsidR="003175BC" w:rsidRPr="00310D98">
        <w:rPr>
          <w:lang w:val="tr-TR"/>
        </w:rPr>
        <w:t xml:space="preserve"> sokar. </w:t>
      </w:r>
    </w:p>
    <w:p w14:paraId="42D3D508" w14:textId="77777777" w:rsidR="00276C95" w:rsidRPr="00310D98" w:rsidRDefault="004732DE" w:rsidP="001B112E">
      <w:pPr>
        <w:rPr>
          <w:lang w:val="tr-TR"/>
        </w:rPr>
      </w:pPr>
      <w:r w:rsidRPr="00310D98">
        <w:rPr>
          <w:lang w:val="tr-TR"/>
        </w:rPr>
        <w:t xml:space="preserve">Hesaplama sırasında radar </w:t>
      </w:r>
      <w:r w:rsidR="00AD58CE">
        <w:rPr>
          <w:lang w:val="tr-TR"/>
        </w:rPr>
        <w:t>kaplama</w:t>
      </w:r>
      <w:r w:rsidR="00276C95" w:rsidRPr="00310D98">
        <w:rPr>
          <w:lang w:val="tr-TR"/>
        </w:rPr>
        <w:t>ları</w:t>
      </w:r>
      <w:r w:rsidR="007561F8" w:rsidRPr="00310D98">
        <w:rPr>
          <w:lang w:val="tr-TR"/>
        </w:rPr>
        <w:t>nı kesmeden geçen</w:t>
      </w:r>
      <w:r w:rsidR="008F3D24">
        <w:rPr>
          <w:lang w:val="tr-TR"/>
        </w:rPr>
        <w:t xml:space="preserve"> ve </w:t>
      </w:r>
      <w:proofErr w:type="spellStart"/>
      <w:r w:rsidR="008F3D24">
        <w:rPr>
          <w:lang w:val="tr-TR"/>
        </w:rPr>
        <w:t>İ</w:t>
      </w:r>
      <w:r w:rsidRPr="00310D98">
        <w:rPr>
          <w:lang w:val="tr-TR"/>
        </w:rPr>
        <w:t>HA’nın</w:t>
      </w:r>
      <w:proofErr w:type="spellEnd"/>
      <w:r w:rsidRPr="00310D98">
        <w:rPr>
          <w:lang w:val="tr-TR"/>
        </w:rPr>
        <w:t xml:space="preserve"> menzili içerisinde kalan</w:t>
      </w:r>
      <w:r w:rsidR="007561F8" w:rsidRPr="00310D98">
        <w:rPr>
          <w:lang w:val="tr-TR"/>
        </w:rPr>
        <w:t xml:space="preserve"> uygun uzunlu</w:t>
      </w:r>
      <w:r w:rsidR="00276C95" w:rsidRPr="00310D98">
        <w:rPr>
          <w:lang w:val="tr-TR"/>
        </w:rPr>
        <w:t xml:space="preserve">kta bir rota bulunamazsa, radar </w:t>
      </w:r>
      <w:r w:rsidR="00AD58CE">
        <w:rPr>
          <w:lang w:val="tr-TR"/>
        </w:rPr>
        <w:t>kaplama</w:t>
      </w:r>
      <w:r w:rsidR="00276C95" w:rsidRPr="00310D98">
        <w:rPr>
          <w:lang w:val="tr-TR"/>
        </w:rPr>
        <w:t xml:space="preserve">larından geçen en uygun </w:t>
      </w:r>
      <w:r w:rsidRPr="00310D98">
        <w:rPr>
          <w:lang w:val="tr-TR"/>
        </w:rPr>
        <w:t>(mümkün olan</w:t>
      </w:r>
      <w:r w:rsidR="008F3D24">
        <w:rPr>
          <w:lang w:val="tr-TR"/>
        </w:rPr>
        <w:t xml:space="preserve"> en kısa ve</w:t>
      </w:r>
      <w:r w:rsidRPr="00310D98">
        <w:rPr>
          <w:lang w:val="tr-TR"/>
        </w:rPr>
        <w:t xml:space="preserve"> en az radar </w:t>
      </w:r>
      <w:r w:rsidR="00AD58CE">
        <w:rPr>
          <w:lang w:val="tr-TR"/>
        </w:rPr>
        <w:t>kaplama</w:t>
      </w:r>
      <w:r w:rsidRPr="00310D98">
        <w:rPr>
          <w:lang w:val="tr-TR"/>
        </w:rPr>
        <w:t xml:space="preserve"> alanı ihlali yapan) rota</w:t>
      </w:r>
      <w:r w:rsidR="00276C95" w:rsidRPr="00310D98">
        <w:rPr>
          <w:lang w:val="tr-TR"/>
        </w:rPr>
        <w:t xml:space="preserve"> hesaplanır. </w:t>
      </w:r>
      <w:r w:rsidR="00EA7027" w:rsidRPr="00310D98">
        <w:rPr>
          <w:lang w:val="tr-TR"/>
        </w:rPr>
        <w:t xml:space="preserve">Bu işlem </w:t>
      </w:r>
      <w:r w:rsidR="005638F6" w:rsidRPr="00310D98">
        <w:rPr>
          <w:lang w:val="tr-TR"/>
        </w:rPr>
        <w:t>algoritma</w:t>
      </w:r>
      <w:r w:rsidR="00EA7027" w:rsidRPr="00310D98">
        <w:rPr>
          <w:lang w:val="tr-TR"/>
        </w:rPr>
        <w:t xml:space="preserve"> tarafından otomatik olarak gerçekleştirilmektedir.</w:t>
      </w:r>
    </w:p>
    <w:p w14:paraId="53A06DE5" w14:textId="77777777" w:rsidR="00005D4B" w:rsidRDefault="00AB0D89" w:rsidP="00B9713C">
      <w:pPr>
        <w:pStyle w:val="Balk2"/>
        <w:numPr>
          <w:ilvl w:val="0"/>
          <w:numId w:val="25"/>
        </w:numPr>
        <w:tabs>
          <w:tab w:val="left" w:pos="284"/>
        </w:tabs>
        <w:rPr>
          <w:lang w:val="tr-TR"/>
        </w:rPr>
      </w:pPr>
      <w:r w:rsidRPr="00310D98">
        <w:rPr>
          <w:lang w:val="tr-TR"/>
        </w:rPr>
        <w:t>SİMÜLASYON TASARIMI VE DENEY</w:t>
      </w:r>
      <w:r w:rsidR="00E81504" w:rsidRPr="00310D98">
        <w:rPr>
          <w:lang w:val="tr-TR"/>
        </w:rPr>
        <w:t xml:space="preserve"> SONUÇLARI</w:t>
      </w:r>
    </w:p>
    <w:p w14:paraId="4CA4C9CD" w14:textId="7E4BBDFF" w:rsidR="0009279A" w:rsidRPr="0009279A" w:rsidRDefault="0009279A" w:rsidP="0009279A">
      <w:pPr>
        <w:rPr>
          <w:lang w:val="tr-TR"/>
        </w:rPr>
      </w:pPr>
      <w:r>
        <w:rPr>
          <w:lang w:val="tr-TR"/>
        </w:rPr>
        <w:t>Simülasyon üç farklı örnek problem için ayrı ayrı yapılmıştır. Her deney için parametreler belirlenmiş ve başarımının (</w:t>
      </w:r>
      <w:r w:rsidRPr="0009279A">
        <w:rPr>
          <w:b/>
          <w:i/>
          <w:lang w:val="tr-TR"/>
        </w:rPr>
        <w:t>B</w:t>
      </w:r>
      <w:r>
        <w:rPr>
          <w:lang w:val="tr-TR"/>
        </w:rPr>
        <w:t xml:space="preserve">) tespiti için </w:t>
      </w:r>
      <w:r w:rsidR="006E483D">
        <w:rPr>
          <w:lang w:val="tr-TR"/>
        </w:rPr>
        <w:t xml:space="preserve">yapılan </w:t>
      </w:r>
      <w:r>
        <w:rPr>
          <w:lang w:val="tr-TR"/>
        </w:rPr>
        <w:t>100 ölçüm</w:t>
      </w:r>
      <w:r w:rsidR="006E483D">
        <w:rPr>
          <w:lang w:val="tr-TR"/>
        </w:rPr>
        <w:t>ün</w:t>
      </w:r>
      <w:r>
        <w:rPr>
          <w:lang w:val="tr-TR"/>
        </w:rPr>
        <w:t xml:space="preserve"> </w:t>
      </w:r>
      <w:r w:rsidR="006E483D">
        <w:rPr>
          <w:lang w:val="tr-TR"/>
        </w:rPr>
        <w:t>ortalaması alınmıştır</w:t>
      </w:r>
      <w:r>
        <w:rPr>
          <w:lang w:val="tr-TR"/>
        </w:rPr>
        <w:t>.</w:t>
      </w:r>
      <w:r w:rsidR="00DC0266">
        <w:rPr>
          <w:lang w:val="tr-TR"/>
        </w:rPr>
        <w:t xml:space="preserve"> </w:t>
      </w:r>
      <w:r w:rsidR="00FE3AA4" w:rsidRPr="00B10B23">
        <w:rPr>
          <w:lang w:val="tr-TR"/>
        </w:rPr>
        <w:t xml:space="preserve">Örneklerden ilki 7 adet düzgün yerleştirilmiş radar arasından geçecek olan </w:t>
      </w:r>
      <w:r w:rsidR="00CD4AC9">
        <w:rPr>
          <w:lang w:val="tr-TR"/>
        </w:rPr>
        <w:t>E</w:t>
      </w:r>
      <w:r w:rsidR="00CD4AC9" w:rsidRPr="00B10B23">
        <w:rPr>
          <w:lang w:val="tr-TR"/>
        </w:rPr>
        <w:t xml:space="preserve">n </w:t>
      </w:r>
      <w:r w:rsidR="00CD4AC9">
        <w:rPr>
          <w:lang w:val="tr-TR"/>
        </w:rPr>
        <w:t>K</w:t>
      </w:r>
      <w:r w:rsidR="00CD4AC9" w:rsidRPr="00B10B23">
        <w:rPr>
          <w:lang w:val="tr-TR"/>
        </w:rPr>
        <w:t xml:space="preserve">ısa </w:t>
      </w:r>
      <w:r w:rsidR="00CD4AC9">
        <w:rPr>
          <w:lang w:val="tr-TR"/>
        </w:rPr>
        <w:t>R</w:t>
      </w:r>
      <w:r w:rsidR="00CD4AC9" w:rsidRPr="00B10B23">
        <w:rPr>
          <w:lang w:val="tr-TR"/>
        </w:rPr>
        <w:t>otanın</w:t>
      </w:r>
      <w:r w:rsidR="00CD4AC9">
        <w:rPr>
          <w:lang w:val="tr-TR"/>
        </w:rPr>
        <w:t xml:space="preserve"> </w:t>
      </w:r>
      <w:r w:rsidR="009B5A38">
        <w:rPr>
          <w:lang w:val="tr-TR"/>
        </w:rPr>
        <w:t>(</w:t>
      </w:r>
      <w:r w:rsidR="009B5A38" w:rsidRPr="009B5A38">
        <w:rPr>
          <w:b/>
          <w:i/>
          <w:lang w:val="tr-TR"/>
        </w:rPr>
        <w:t>EKR</w:t>
      </w:r>
      <w:r w:rsidR="009B5A38">
        <w:rPr>
          <w:lang w:val="tr-TR"/>
        </w:rPr>
        <w:t>)</w:t>
      </w:r>
      <w:r w:rsidR="00FE3AA4" w:rsidRPr="00B10B23">
        <w:rPr>
          <w:lang w:val="tr-TR"/>
        </w:rPr>
        <w:t xml:space="preserve"> algoritma ve</w:t>
      </w:r>
      <w:r w:rsidR="00FE3AA4">
        <w:rPr>
          <w:lang w:val="tr-TR"/>
        </w:rPr>
        <w:t xml:space="preserve"> </w:t>
      </w:r>
      <w:r w:rsidR="005638F6">
        <w:rPr>
          <w:lang w:val="tr-TR"/>
        </w:rPr>
        <w:t>manüel</w:t>
      </w:r>
      <w:r w:rsidR="00FE3AA4">
        <w:rPr>
          <w:lang w:val="tr-TR"/>
        </w:rPr>
        <w:t xml:space="preserve"> yöntemlerle hesaplanarak başarımının </w:t>
      </w:r>
      <w:r w:rsidR="00501562">
        <w:rPr>
          <w:lang w:val="tr-TR"/>
        </w:rPr>
        <w:t xml:space="preserve">karşılaştırmalı olarak </w:t>
      </w:r>
      <w:r w:rsidR="00FE3AA4">
        <w:rPr>
          <w:lang w:val="tr-TR"/>
        </w:rPr>
        <w:t xml:space="preserve">testi için hazırlanmıştır. İkinci örnekte ise radar </w:t>
      </w:r>
      <w:r w:rsidR="00AD58CE">
        <w:rPr>
          <w:lang w:val="tr-TR"/>
        </w:rPr>
        <w:t>kaplama</w:t>
      </w:r>
      <w:r w:rsidR="00FE3AA4">
        <w:rPr>
          <w:lang w:val="tr-TR"/>
        </w:rPr>
        <w:t xml:space="preserve"> alanı ihlali yapılmadan rota planlamas</w:t>
      </w:r>
      <w:r w:rsidR="00501562">
        <w:rPr>
          <w:lang w:val="tr-TR"/>
        </w:rPr>
        <w:t xml:space="preserve">ının mümkün olmadığı durumlarda en az ihlal yapılacak şekilde rota planlaması yapılmasının başarımı test edilmiştir. Son </w:t>
      </w:r>
      <w:r w:rsidR="00501562" w:rsidRPr="00D436A3">
        <w:rPr>
          <w:lang w:val="tr-TR"/>
        </w:rPr>
        <w:t>örnekte</w:t>
      </w:r>
      <w:r w:rsidR="002F05EB" w:rsidRPr="00D436A3">
        <w:rPr>
          <w:lang w:val="tr-TR"/>
        </w:rPr>
        <w:t xml:space="preserve"> de</w:t>
      </w:r>
      <w:r w:rsidR="00501562" w:rsidRPr="00D436A3">
        <w:rPr>
          <w:lang w:val="tr-TR"/>
        </w:rPr>
        <w:t xml:space="preserve"> </w:t>
      </w:r>
      <w:r w:rsidR="000B0ADC">
        <w:rPr>
          <w:lang w:val="tr-TR"/>
        </w:rPr>
        <w:t xml:space="preserve">rastgele yerleştirilen </w:t>
      </w:r>
      <w:r w:rsidR="00DD0B0A">
        <w:rPr>
          <w:lang w:val="tr-TR"/>
        </w:rPr>
        <w:t>30</w:t>
      </w:r>
      <w:r w:rsidR="00501562" w:rsidRPr="00D436A3">
        <w:rPr>
          <w:lang w:val="tr-TR"/>
        </w:rPr>
        <w:t xml:space="preserve"> adet radar</w:t>
      </w:r>
      <w:r w:rsidR="00501562">
        <w:rPr>
          <w:lang w:val="tr-TR"/>
        </w:rPr>
        <w:t xml:space="preserve"> arasından geçecek olan rotanın algoritma tarafından hesaplanması sağlanmıştır.</w:t>
      </w:r>
    </w:p>
    <w:p w14:paraId="68DE8E9E" w14:textId="3AC4D37A" w:rsidR="00AB0D89" w:rsidRDefault="00AB0D89" w:rsidP="00CA548A">
      <w:pPr>
        <w:pStyle w:val="ListeParagraf"/>
        <w:numPr>
          <w:ilvl w:val="1"/>
          <w:numId w:val="25"/>
        </w:numPr>
        <w:tabs>
          <w:tab w:val="left" w:pos="851"/>
        </w:tabs>
        <w:ind w:left="0" w:firstLine="357"/>
        <w:contextualSpacing w:val="0"/>
        <w:rPr>
          <w:b/>
          <w:lang w:val="tr-TR"/>
        </w:rPr>
      </w:pPr>
      <w:r w:rsidRPr="00310D98">
        <w:rPr>
          <w:b/>
          <w:lang w:val="tr-TR"/>
        </w:rPr>
        <w:lastRenderedPageBreak/>
        <w:t>Varsayımlar</w:t>
      </w:r>
      <w:r w:rsidR="0009279A">
        <w:rPr>
          <w:b/>
          <w:lang w:val="tr-TR"/>
        </w:rPr>
        <w:t xml:space="preserve">: </w:t>
      </w:r>
      <w:r w:rsidR="0009279A" w:rsidRPr="00DC0266">
        <w:rPr>
          <w:lang w:val="tr-TR"/>
        </w:rPr>
        <w:t xml:space="preserve">Her İHA sınırlı bir menzile sahiptir ve örnek çözümler tek bir İHA için iki nokta arasında yapılmıştır. Radar </w:t>
      </w:r>
      <w:r w:rsidR="00B514A6">
        <w:rPr>
          <w:lang w:val="tr-TR"/>
        </w:rPr>
        <w:t>yarı</w:t>
      </w:r>
      <w:r w:rsidR="0009279A" w:rsidRPr="00DC0266">
        <w:rPr>
          <w:lang w:val="tr-TR"/>
        </w:rPr>
        <w:t xml:space="preserve">çapları ve </w:t>
      </w:r>
      <w:r w:rsidR="00B514A6" w:rsidRPr="00DC0266">
        <w:rPr>
          <w:lang w:val="tr-TR"/>
        </w:rPr>
        <w:t>harekât</w:t>
      </w:r>
      <w:r w:rsidR="0009279A" w:rsidRPr="00DC0266">
        <w:rPr>
          <w:lang w:val="tr-TR"/>
        </w:rPr>
        <w:t xml:space="preserve"> sahası ölçüsü olarak “birim” belirlenmiştir. Radar sayısı kullanıcı tarafından belirlenecek </w:t>
      </w:r>
      <w:r w:rsidR="0009279A" w:rsidRPr="000C50FA">
        <w:rPr>
          <w:lang w:val="tr-TR"/>
        </w:rPr>
        <w:t xml:space="preserve">olup radar </w:t>
      </w:r>
      <w:r w:rsidR="00B514A6">
        <w:rPr>
          <w:lang w:val="tr-TR"/>
        </w:rPr>
        <w:t>yarı</w:t>
      </w:r>
      <w:r w:rsidR="0009279A" w:rsidRPr="000C50FA">
        <w:rPr>
          <w:lang w:val="tr-TR"/>
        </w:rPr>
        <w:t xml:space="preserve">çapları ise belirlenen maksimum </w:t>
      </w:r>
      <w:r w:rsidR="00B514A6">
        <w:rPr>
          <w:lang w:val="tr-TR"/>
        </w:rPr>
        <w:t>yarı</w:t>
      </w:r>
      <w:r w:rsidR="0009279A" w:rsidRPr="000C50FA">
        <w:rPr>
          <w:lang w:val="tr-TR"/>
        </w:rPr>
        <w:t>çaptan (</w:t>
      </w:r>
      <w:proofErr w:type="spellStart"/>
      <w:r w:rsidR="0009279A" w:rsidRPr="000C50FA">
        <w:rPr>
          <w:b/>
          <w:i/>
          <w:lang w:val="tr-TR"/>
        </w:rPr>
        <w:t>R</w:t>
      </w:r>
      <w:r w:rsidR="0009279A" w:rsidRPr="000C50FA">
        <w:rPr>
          <w:b/>
          <w:i/>
          <w:vertAlign w:val="subscript"/>
          <w:lang w:val="tr-TR"/>
        </w:rPr>
        <w:t>max</w:t>
      </w:r>
      <w:proofErr w:type="spellEnd"/>
      <w:r w:rsidR="0009279A" w:rsidRPr="000C50FA">
        <w:rPr>
          <w:lang w:val="tr-TR"/>
        </w:rPr>
        <w:t xml:space="preserve">) büyük olmayacak şekilde bu çalışma için rastgele seçilmiştir. </w:t>
      </w:r>
      <w:r w:rsidR="00D535B5">
        <w:rPr>
          <w:lang w:val="tr-TR"/>
        </w:rPr>
        <w:t>Harekât</w:t>
      </w:r>
      <w:r w:rsidR="000D5749">
        <w:rPr>
          <w:lang w:val="tr-TR"/>
        </w:rPr>
        <w:t xml:space="preserve"> sahasını</w:t>
      </w:r>
      <w:r w:rsidR="009B6E19">
        <w:rPr>
          <w:lang w:val="tr-TR"/>
        </w:rPr>
        <w:t>n</w:t>
      </w:r>
      <w:r w:rsidR="000D5749">
        <w:rPr>
          <w:lang w:val="tr-TR"/>
        </w:rPr>
        <w:t xml:space="preserve"> boyu </w:t>
      </w:r>
      <w:r w:rsidR="000C50FA" w:rsidRPr="000C50FA">
        <w:rPr>
          <w:lang w:val="tr-TR"/>
        </w:rPr>
        <w:t>900</w:t>
      </w:r>
      <w:r w:rsidR="000D5749">
        <w:rPr>
          <w:lang w:val="tr-TR"/>
        </w:rPr>
        <w:t xml:space="preserve">, genişliği ise 380 </w:t>
      </w:r>
      <w:r w:rsidR="000C50FA" w:rsidRPr="000C50FA">
        <w:rPr>
          <w:lang w:val="tr-TR"/>
        </w:rPr>
        <w:t xml:space="preserve">birim olarak belirlenmiştir. Ancak hesaplama algoritmasında saha boyutları ile ilgili olarak herhangi bir </w:t>
      </w:r>
      <w:r w:rsidR="00A32D3B">
        <w:rPr>
          <w:lang w:val="tr-TR"/>
        </w:rPr>
        <w:t>sınırlama</w:t>
      </w:r>
      <w:r w:rsidR="000C50FA" w:rsidRPr="000C50FA">
        <w:rPr>
          <w:lang w:val="tr-TR"/>
        </w:rPr>
        <w:t xml:space="preserve"> bulunmamaktadır.</w:t>
      </w:r>
      <w:r w:rsidR="003D24D8">
        <w:rPr>
          <w:lang w:val="tr-TR"/>
        </w:rPr>
        <w:t xml:space="preserve"> Hesaplamalar iki boyutlu düzlemde yapılacak olup yükseklik değeri kullanılmayacaktır.</w:t>
      </w:r>
    </w:p>
    <w:p w14:paraId="3D1238BD" w14:textId="77777777" w:rsidR="000A1989" w:rsidRPr="00310D98" w:rsidRDefault="00DA1728" w:rsidP="00BA48CB">
      <w:pPr>
        <w:pStyle w:val="ListeParagraf"/>
        <w:numPr>
          <w:ilvl w:val="1"/>
          <w:numId w:val="25"/>
        </w:numPr>
        <w:spacing w:after="0"/>
        <w:rPr>
          <w:b/>
          <w:lang w:val="tr-TR"/>
        </w:rPr>
      </w:pPr>
      <w:r w:rsidRPr="00310D98">
        <w:rPr>
          <w:b/>
          <w:lang w:val="tr-TR"/>
        </w:rPr>
        <w:t>Parametreler</w:t>
      </w:r>
    </w:p>
    <w:p w14:paraId="7F176F5E" w14:textId="77777777" w:rsidR="001F4364" w:rsidRPr="002C48FD" w:rsidRDefault="00DA1728" w:rsidP="00DA1728">
      <w:pPr>
        <w:pStyle w:val="ListeParagraf"/>
        <w:numPr>
          <w:ilvl w:val="0"/>
          <w:numId w:val="24"/>
        </w:numPr>
        <w:tabs>
          <w:tab w:val="left" w:pos="426"/>
        </w:tabs>
        <w:spacing w:after="0"/>
        <w:rPr>
          <w:b/>
          <w:sz w:val="16"/>
          <w:szCs w:val="16"/>
          <w:lang w:val="tr-TR"/>
        </w:rPr>
      </w:pPr>
      <w:r w:rsidRPr="002C48FD">
        <w:rPr>
          <w:b/>
          <w:sz w:val="16"/>
          <w:szCs w:val="16"/>
          <w:lang w:val="tr-TR"/>
        </w:rPr>
        <w:t xml:space="preserve">Maksimum </w:t>
      </w:r>
      <w:r w:rsidR="00B514A6" w:rsidRPr="002C48FD">
        <w:rPr>
          <w:b/>
          <w:sz w:val="16"/>
          <w:szCs w:val="16"/>
          <w:lang w:val="tr-TR"/>
        </w:rPr>
        <w:t>Yarıç</w:t>
      </w:r>
      <w:r w:rsidRPr="002C48FD">
        <w:rPr>
          <w:b/>
          <w:sz w:val="16"/>
          <w:szCs w:val="16"/>
          <w:lang w:val="tr-TR"/>
        </w:rPr>
        <w:t>ap</w:t>
      </w:r>
      <w:r w:rsidR="00CA548A" w:rsidRPr="002C48FD">
        <w:rPr>
          <w:b/>
          <w:sz w:val="16"/>
          <w:szCs w:val="16"/>
          <w:lang w:val="tr-TR"/>
        </w:rPr>
        <w:t xml:space="preserve"> (</w:t>
      </w:r>
      <w:proofErr w:type="spellStart"/>
      <w:r w:rsidR="00CA548A" w:rsidRPr="002C48FD">
        <w:rPr>
          <w:b/>
          <w:i/>
          <w:sz w:val="16"/>
          <w:szCs w:val="16"/>
          <w:lang w:val="tr-TR"/>
        </w:rPr>
        <w:t>R</w:t>
      </w:r>
      <w:r w:rsidR="00CA548A" w:rsidRPr="002C48FD">
        <w:rPr>
          <w:b/>
          <w:i/>
          <w:sz w:val="16"/>
          <w:szCs w:val="16"/>
          <w:vertAlign w:val="subscript"/>
          <w:lang w:val="tr-TR"/>
        </w:rPr>
        <w:t>max</w:t>
      </w:r>
      <w:proofErr w:type="spellEnd"/>
      <w:r w:rsidR="00CA548A" w:rsidRPr="002C48FD">
        <w:rPr>
          <w:b/>
          <w:sz w:val="16"/>
          <w:szCs w:val="16"/>
          <w:lang w:val="tr-TR"/>
        </w:rPr>
        <w:t>)</w:t>
      </w:r>
      <w:r w:rsidR="001F4364" w:rsidRPr="002C48FD">
        <w:rPr>
          <w:b/>
          <w:sz w:val="16"/>
          <w:szCs w:val="16"/>
          <w:lang w:val="tr-TR"/>
        </w:rPr>
        <w:t xml:space="preserve">: </w:t>
      </w:r>
      <w:r w:rsidRPr="002C48FD">
        <w:rPr>
          <w:sz w:val="16"/>
          <w:szCs w:val="16"/>
          <w:lang w:val="tr-TR"/>
        </w:rPr>
        <w:t>Örnek çözüm</w:t>
      </w:r>
      <w:r w:rsidR="00B514A6" w:rsidRPr="002C48FD">
        <w:rPr>
          <w:sz w:val="16"/>
          <w:szCs w:val="16"/>
          <w:lang w:val="tr-TR"/>
        </w:rPr>
        <w:t>ler</w:t>
      </w:r>
      <w:r w:rsidRPr="002C48FD">
        <w:rPr>
          <w:sz w:val="16"/>
          <w:szCs w:val="16"/>
          <w:lang w:val="tr-TR"/>
        </w:rPr>
        <w:t xml:space="preserve">de radar </w:t>
      </w:r>
      <w:r w:rsidR="00B514A6" w:rsidRPr="002C48FD">
        <w:rPr>
          <w:sz w:val="16"/>
          <w:szCs w:val="16"/>
          <w:lang w:val="tr-TR"/>
        </w:rPr>
        <w:t>yarı</w:t>
      </w:r>
      <w:r w:rsidRPr="002C48FD">
        <w:rPr>
          <w:sz w:val="16"/>
          <w:szCs w:val="16"/>
          <w:lang w:val="tr-TR"/>
        </w:rPr>
        <w:t xml:space="preserve">çapları belirtilen maksimum </w:t>
      </w:r>
      <w:r w:rsidR="00B514A6" w:rsidRPr="002C48FD">
        <w:rPr>
          <w:sz w:val="16"/>
          <w:szCs w:val="16"/>
          <w:lang w:val="tr-TR"/>
        </w:rPr>
        <w:t>yarı</w:t>
      </w:r>
      <w:r w:rsidRPr="002C48FD">
        <w:rPr>
          <w:sz w:val="16"/>
          <w:szCs w:val="16"/>
          <w:lang w:val="tr-TR"/>
        </w:rPr>
        <w:t>çaptan büyük olmamak kaydı ile rastgele seçilir.</w:t>
      </w:r>
    </w:p>
    <w:p w14:paraId="411858A4" w14:textId="77777777" w:rsidR="001F4364" w:rsidRPr="002C48FD" w:rsidRDefault="001F4364" w:rsidP="00DA1728">
      <w:pPr>
        <w:pStyle w:val="ListeParagraf"/>
        <w:numPr>
          <w:ilvl w:val="0"/>
          <w:numId w:val="24"/>
        </w:numPr>
        <w:tabs>
          <w:tab w:val="left" w:pos="426"/>
        </w:tabs>
        <w:spacing w:after="0"/>
        <w:rPr>
          <w:sz w:val="16"/>
          <w:szCs w:val="16"/>
          <w:lang w:val="tr-TR"/>
        </w:rPr>
      </w:pPr>
      <w:r w:rsidRPr="002C48FD">
        <w:rPr>
          <w:b/>
          <w:sz w:val="16"/>
          <w:szCs w:val="16"/>
          <w:lang w:val="tr-TR"/>
        </w:rPr>
        <w:t>Radar Sayısı</w:t>
      </w:r>
      <w:r w:rsidR="00FA39A1" w:rsidRPr="002C48FD">
        <w:rPr>
          <w:b/>
          <w:sz w:val="16"/>
          <w:szCs w:val="16"/>
          <w:lang w:val="tr-TR"/>
        </w:rPr>
        <w:t xml:space="preserve"> (R</w:t>
      </w:r>
      <w:r w:rsidR="00A32D3B" w:rsidRPr="002C48FD">
        <w:rPr>
          <w:b/>
          <w:sz w:val="16"/>
          <w:szCs w:val="16"/>
          <w:lang w:val="tr-TR"/>
        </w:rPr>
        <w:t>S</w:t>
      </w:r>
      <w:r w:rsidR="00FA39A1" w:rsidRPr="002C48FD">
        <w:rPr>
          <w:b/>
          <w:sz w:val="16"/>
          <w:szCs w:val="16"/>
          <w:lang w:val="tr-TR"/>
        </w:rPr>
        <w:t>)</w:t>
      </w:r>
      <w:r w:rsidR="00DA1728" w:rsidRPr="002C48FD">
        <w:rPr>
          <w:b/>
          <w:sz w:val="16"/>
          <w:szCs w:val="16"/>
          <w:lang w:val="tr-TR"/>
        </w:rPr>
        <w:t>:</w:t>
      </w:r>
      <w:r w:rsidR="00B514A6" w:rsidRPr="002C48FD">
        <w:rPr>
          <w:sz w:val="16"/>
          <w:szCs w:val="16"/>
          <w:lang w:val="tr-TR"/>
        </w:rPr>
        <w:t xml:space="preserve"> Görev</w:t>
      </w:r>
      <w:r w:rsidR="00DA1728" w:rsidRPr="002C48FD">
        <w:rPr>
          <w:sz w:val="16"/>
          <w:szCs w:val="16"/>
          <w:lang w:val="tr-TR"/>
        </w:rPr>
        <w:t xml:space="preserve"> icra edilecek alandaki radar sayısı. </w:t>
      </w:r>
      <w:r w:rsidR="00954B21" w:rsidRPr="002C48FD">
        <w:rPr>
          <w:sz w:val="16"/>
          <w:szCs w:val="16"/>
          <w:lang w:val="tr-TR"/>
        </w:rPr>
        <w:t>Bir</w:t>
      </w:r>
      <w:r w:rsidR="00DA1728" w:rsidRPr="002C48FD">
        <w:rPr>
          <w:sz w:val="16"/>
          <w:szCs w:val="16"/>
          <w:lang w:val="tr-TR"/>
        </w:rPr>
        <w:t xml:space="preserve"> ve üzerindeki sayıları için hesaplama yapılabilir.</w:t>
      </w:r>
    </w:p>
    <w:p w14:paraId="5E0D7035" w14:textId="77777777" w:rsidR="001F4364" w:rsidRPr="002C48FD" w:rsidRDefault="00DA1728" w:rsidP="00DA1728">
      <w:pPr>
        <w:pStyle w:val="ListeParagraf"/>
        <w:numPr>
          <w:ilvl w:val="0"/>
          <w:numId w:val="24"/>
        </w:numPr>
        <w:tabs>
          <w:tab w:val="left" w:pos="426"/>
        </w:tabs>
        <w:spacing w:after="0"/>
        <w:rPr>
          <w:b/>
          <w:sz w:val="16"/>
          <w:szCs w:val="16"/>
          <w:lang w:val="tr-TR"/>
        </w:rPr>
      </w:pPr>
      <w:r w:rsidRPr="002C48FD">
        <w:rPr>
          <w:b/>
          <w:sz w:val="16"/>
          <w:szCs w:val="16"/>
          <w:lang w:val="tr-TR"/>
        </w:rPr>
        <w:t>Parçacık Sayısı</w:t>
      </w:r>
      <w:r w:rsidR="00FA39A1" w:rsidRPr="002C48FD">
        <w:rPr>
          <w:b/>
          <w:sz w:val="16"/>
          <w:szCs w:val="16"/>
          <w:lang w:val="tr-TR"/>
        </w:rPr>
        <w:t xml:space="preserve"> (P</w:t>
      </w:r>
      <w:r w:rsidR="00A32D3B" w:rsidRPr="002C48FD">
        <w:rPr>
          <w:b/>
          <w:sz w:val="16"/>
          <w:szCs w:val="16"/>
          <w:lang w:val="tr-TR"/>
        </w:rPr>
        <w:t>S</w:t>
      </w:r>
      <w:r w:rsidR="00FA39A1" w:rsidRPr="002C48FD">
        <w:rPr>
          <w:b/>
          <w:sz w:val="16"/>
          <w:szCs w:val="16"/>
          <w:lang w:val="tr-TR"/>
        </w:rPr>
        <w:t>)</w:t>
      </w:r>
      <w:r w:rsidRPr="002C48FD">
        <w:rPr>
          <w:b/>
          <w:sz w:val="16"/>
          <w:szCs w:val="16"/>
          <w:lang w:val="tr-TR"/>
        </w:rPr>
        <w:t xml:space="preserve">: </w:t>
      </w:r>
      <w:r w:rsidRPr="002C48FD">
        <w:rPr>
          <w:sz w:val="16"/>
          <w:szCs w:val="16"/>
          <w:lang w:val="tr-TR"/>
        </w:rPr>
        <w:t>Çözüm uzayında başlangıçta oluşturulacak örnek rota sayısını belirtir.</w:t>
      </w:r>
    </w:p>
    <w:p w14:paraId="449678EC" w14:textId="77777777" w:rsidR="00DA1728" w:rsidRPr="002C48FD" w:rsidRDefault="00DA1728" w:rsidP="00DA1728">
      <w:pPr>
        <w:pStyle w:val="ListeParagraf"/>
        <w:numPr>
          <w:ilvl w:val="0"/>
          <w:numId w:val="24"/>
        </w:numPr>
        <w:tabs>
          <w:tab w:val="left" w:pos="426"/>
        </w:tabs>
        <w:spacing w:after="0"/>
        <w:rPr>
          <w:b/>
          <w:sz w:val="16"/>
          <w:szCs w:val="16"/>
          <w:lang w:val="tr-TR"/>
        </w:rPr>
      </w:pPr>
      <w:r w:rsidRPr="002C48FD">
        <w:rPr>
          <w:b/>
          <w:sz w:val="16"/>
          <w:szCs w:val="16"/>
          <w:lang w:val="tr-TR"/>
        </w:rPr>
        <w:t>Kontrol Nokta Sayısı</w:t>
      </w:r>
      <w:r w:rsidR="00FA39A1" w:rsidRPr="002C48FD">
        <w:rPr>
          <w:b/>
          <w:sz w:val="16"/>
          <w:szCs w:val="16"/>
          <w:lang w:val="tr-TR"/>
        </w:rPr>
        <w:t xml:space="preserve"> (KNS)</w:t>
      </w:r>
      <w:r w:rsidRPr="002C48FD">
        <w:rPr>
          <w:b/>
          <w:sz w:val="16"/>
          <w:szCs w:val="16"/>
          <w:lang w:val="tr-TR"/>
        </w:rPr>
        <w:t xml:space="preserve">: </w:t>
      </w:r>
      <w:r w:rsidRPr="002C48FD">
        <w:rPr>
          <w:sz w:val="16"/>
          <w:szCs w:val="16"/>
          <w:lang w:val="tr-TR"/>
        </w:rPr>
        <w:t xml:space="preserve">Her </w:t>
      </w:r>
      <w:r w:rsidR="007E5BEC" w:rsidRPr="002C48FD">
        <w:rPr>
          <w:sz w:val="16"/>
          <w:szCs w:val="16"/>
          <w:lang w:val="tr-TR"/>
        </w:rPr>
        <w:t>çözümün (</w:t>
      </w:r>
      <w:r w:rsidRPr="002C48FD">
        <w:rPr>
          <w:sz w:val="16"/>
          <w:szCs w:val="16"/>
          <w:lang w:val="tr-TR"/>
        </w:rPr>
        <w:t>rotanın</w:t>
      </w:r>
      <w:r w:rsidR="007E5BEC" w:rsidRPr="002C48FD">
        <w:rPr>
          <w:sz w:val="16"/>
          <w:szCs w:val="16"/>
          <w:lang w:val="tr-TR"/>
        </w:rPr>
        <w:t>)</w:t>
      </w:r>
      <w:r w:rsidRPr="002C48FD">
        <w:rPr>
          <w:sz w:val="16"/>
          <w:szCs w:val="16"/>
          <w:lang w:val="tr-TR"/>
        </w:rPr>
        <w:t xml:space="preserve"> sahip </w:t>
      </w:r>
      <w:r w:rsidR="00954B21" w:rsidRPr="002C48FD">
        <w:rPr>
          <w:sz w:val="16"/>
          <w:szCs w:val="16"/>
          <w:lang w:val="tr-TR"/>
        </w:rPr>
        <w:t>olduğu</w:t>
      </w:r>
      <w:r w:rsidRPr="002C48FD">
        <w:rPr>
          <w:sz w:val="16"/>
          <w:szCs w:val="16"/>
          <w:lang w:val="tr-TR"/>
        </w:rPr>
        <w:t xml:space="preserve"> kırılma noktalarını belirtir. Tüm rotalarda eşit sayıda seçilir.</w:t>
      </w:r>
    </w:p>
    <w:p w14:paraId="5BA9BD24" w14:textId="77777777" w:rsidR="00DA1728" w:rsidRPr="002C48FD" w:rsidRDefault="00DA1728" w:rsidP="00DA1728">
      <w:pPr>
        <w:pStyle w:val="ListeParagraf"/>
        <w:numPr>
          <w:ilvl w:val="0"/>
          <w:numId w:val="24"/>
        </w:numPr>
        <w:tabs>
          <w:tab w:val="left" w:pos="426"/>
        </w:tabs>
        <w:spacing w:after="0"/>
        <w:rPr>
          <w:b/>
          <w:sz w:val="16"/>
          <w:szCs w:val="16"/>
          <w:lang w:val="tr-TR"/>
        </w:rPr>
      </w:pPr>
      <w:r w:rsidRPr="002C48FD">
        <w:rPr>
          <w:b/>
          <w:sz w:val="16"/>
          <w:szCs w:val="16"/>
          <w:lang w:val="tr-TR"/>
        </w:rPr>
        <w:t>Ceza Katsayısı</w:t>
      </w:r>
      <w:r w:rsidR="00FA39A1" w:rsidRPr="002C48FD">
        <w:rPr>
          <w:b/>
          <w:sz w:val="16"/>
          <w:szCs w:val="16"/>
          <w:lang w:val="tr-TR"/>
        </w:rPr>
        <w:t xml:space="preserve"> (CK)</w:t>
      </w:r>
      <w:r w:rsidRPr="002C48FD">
        <w:rPr>
          <w:b/>
          <w:sz w:val="16"/>
          <w:szCs w:val="16"/>
          <w:lang w:val="tr-TR"/>
        </w:rPr>
        <w:t xml:space="preserve">: </w:t>
      </w:r>
      <w:r w:rsidRPr="002C48FD">
        <w:rPr>
          <w:sz w:val="16"/>
          <w:szCs w:val="16"/>
          <w:lang w:val="tr-TR"/>
        </w:rPr>
        <w:t xml:space="preserve">Rotaya ait </w:t>
      </w:r>
      <w:r w:rsidR="006F3458" w:rsidRPr="002C48FD">
        <w:rPr>
          <w:sz w:val="16"/>
          <w:szCs w:val="16"/>
          <w:lang w:val="tr-TR"/>
        </w:rPr>
        <w:t xml:space="preserve">herhangi bir </w:t>
      </w:r>
      <w:r w:rsidRPr="002C48FD">
        <w:rPr>
          <w:sz w:val="16"/>
          <w:szCs w:val="16"/>
          <w:lang w:val="tr-TR"/>
        </w:rPr>
        <w:t xml:space="preserve">kontrol noktasının radar </w:t>
      </w:r>
      <w:r w:rsidR="00AD58CE" w:rsidRPr="002C48FD">
        <w:rPr>
          <w:sz w:val="16"/>
          <w:szCs w:val="16"/>
          <w:lang w:val="tr-TR"/>
        </w:rPr>
        <w:t>kaplama</w:t>
      </w:r>
      <w:r w:rsidRPr="002C48FD">
        <w:rPr>
          <w:sz w:val="16"/>
          <w:szCs w:val="16"/>
          <w:lang w:val="tr-TR"/>
        </w:rPr>
        <w:t>sını ihlal etmesi durumunda rotaya uygulanacak olan ceza miktarını belirleyen katsayıdır.</w:t>
      </w:r>
    </w:p>
    <w:p w14:paraId="19C9EBE4" w14:textId="77777777" w:rsidR="00DA1728" w:rsidRPr="002C48FD" w:rsidRDefault="00DA1728" w:rsidP="00DA1728">
      <w:pPr>
        <w:pStyle w:val="ListeParagraf"/>
        <w:numPr>
          <w:ilvl w:val="0"/>
          <w:numId w:val="24"/>
        </w:numPr>
        <w:tabs>
          <w:tab w:val="left" w:pos="426"/>
        </w:tabs>
        <w:spacing w:after="0"/>
        <w:rPr>
          <w:b/>
          <w:sz w:val="16"/>
          <w:szCs w:val="16"/>
          <w:lang w:val="tr-TR"/>
        </w:rPr>
      </w:pPr>
      <w:r w:rsidRPr="002C48FD">
        <w:rPr>
          <w:b/>
          <w:sz w:val="16"/>
          <w:szCs w:val="16"/>
          <w:lang w:val="tr-TR"/>
        </w:rPr>
        <w:t xml:space="preserve">Öğrenme Katsayıları (c1 ve c2): </w:t>
      </w:r>
      <w:r w:rsidRPr="002C48FD">
        <w:rPr>
          <w:sz w:val="16"/>
          <w:szCs w:val="16"/>
          <w:lang w:val="tr-TR"/>
        </w:rPr>
        <w:t xml:space="preserve">Her bir rotanın diğer rotalardan ne kadar etkileneceğini belirleyen katsayılardır. </w:t>
      </w:r>
      <w:r w:rsidR="006F3458" w:rsidRPr="002C48FD">
        <w:rPr>
          <w:sz w:val="16"/>
          <w:szCs w:val="16"/>
          <w:lang w:val="tr-TR"/>
        </w:rPr>
        <w:t xml:space="preserve">Deneysel tecrübeler ile probleme özel </w:t>
      </w:r>
      <w:r w:rsidRPr="002C48FD">
        <w:rPr>
          <w:sz w:val="16"/>
          <w:szCs w:val="16"/>
          <w:lang w:val="tr-TR"/>
        </w:rPr>
        <w:t>olarak belirlenirler.</w:t>
      </w:r>
      <w:r w:rsidR="006F3458" w:rsidRPr="002C48FD">
        <w:rPr>
          <w:sz w:val="16"/>
          <w:szCs w:val="16"/>
          <w:lang w:val="tr-TR"/>
        </w:rPr>
        <w:t xml:space="preserve"> (</w:t>
      </w:r>
      <w:proofErr w:type="spellStart"/>
      <w:r w:rsidR="00D535B5" w:rsidRPr="002C48FD">
        <w:rPr>
          <w:sz w:val="16"/>
          <w:szCs w:val="16"/>
          <w:lang w:val="tr-TR"/>
        </w:rPr>
        <w:t>İlklendirme</w:t>
      </w:r>
      <w:proofErr w:type="spellEnd"/>
      <w:r w:rsidR="00D535B5" w:rsidRPr="002C48FD">
        <w:rPr>
          <w:sz w:val="16"/>
          <w:szCs w:val="16"/>
          <w:lang w:val="tr-TR"/>
        </w:rPr>
        <w:t xml:space="preserve"> değeri: c1</w:t>
      </w:r>
      <w:r w:rsidR="006F3458" w:rsidRPr="002C48FD">
        <w:rPr>
          <w:sz w:val="16"/>
          <w:szCs w:val="16"/>
          <w:lang w:val="tr-TR"/>
        </w:rPr>
        <w:t>:0.01, c2:10)</w:t>
      </w:r>
    </w:p>
    <w:p w14:paraId="726B4D30" w14:textId="77777777" w:rsidR="00DA1728" w:rsidRPr="002C48FD" w:rsidRDefault="00DA1728" w:rsidP="00DA1728">
      <w:pPr>
        <w:pStyle w:val="ListeParagraf"/>
        <w:numPr>
          <w:ilvl w:val="0"/>
          <w:numId w:val="24"/>
        </w:numPr>
        <w:tabs>
          <w:tab w:val="left" w:pos="426"/>
        </w:tabs>
        <w:spacing w:after="0"/>
        <w:rPr>
          <w:b/>
          <w:sz w:val="16"/>
          <w:szCs w:val="16"/>
          <w:lang w:val="tr-TR"/>
        </w:rPr>
      </w:pPr>
      <w:r w:rsidRPr="002C48FD">
        <w:rPr>
          <w:b/>
          <w:sz w:val="16"/>
          <w:szCs w:val="16"/>
          <w:lang w:val="tr-TR"/>
        </w:rPr>
        <w:t>Eylemsizlik (w):</w:t>
      </w:r>
      <w:r w:rsidR="005D67C0" w:rsidRPr="002C48FD">
        <w:rPr>
          <w:b/>
          <w:sz w:val="16"/>
          <w:szCs w:val="16"/>
          <w:lang w:val="tr-TR"/>
        </w:rPr>
        <w:t xml:space="preserve"> </w:t>
      </w:r>
      <w:proofErr w:type="spellStart"/>
      <w:r w:rsidR="005D67C0" w:rsidRPr="002C48FD">
        <w:rPr>
          <w:sz w:val="16"/>
          <w:szCs w:val="16"/>
          <w:lang w:val="tr-TR"/>
        </w:rPr>
        <w:t>İterasyon</w:t>
      </w:r>
      <w:proofErr w:type="spellEnd"/>
      <w:r w:rsidR="005D67C0" w:rsidRPr="002C48FD">
        <w:rPr>
          <w:sz w:val="16"/>
          <w:szCs w:val="16"/>
          <w:lang w:val="tr-TR"/>
        </w:rPr>
        <w:t xml:space="preserve"> boyunca her rotanın kendisine ait geçmiş konum</w:t>
      </w:r>
      <w:r w:rsidR="00354B41" w:rsidRPr="002C48FD">
        <w:rPr>
          <w:sz w:val="16"/>
          <w:szCs w:val="16"/>
          <w:lang w:val="tr-TR"/>
        </w:rPr>
        <w:t xml:space="preserve"> ve hız</w:t>
      </w:r>
      <w:r w:rsidR="005D67C0" w:rsidRPr="002C48FD">
        <w:rPr>
          <w:sz w:val="16"/>
          <w:szCs w:val="16"/>
          <w:lang w:val="tr-TR"/>
        </w:rPr>
        <w:t xml:space="preserve"> bilgileri ile kendi değişimini ne kadar sürdüreceğini belirleyen katsayıdır. </w:t>
      </w:r>
      <w:r w:rsidR="006F3458" w:rsidRPr="002C48FD">
        <w:rPr>
          <w:sz w:val="16"/>
          <w:szCs w:val="16"/>
          <w:lang w:val="tr-TR"/>
        </w:rPr>
        <w:t>(</w:t>
      </w:r>
      <w:proofErr w:type="spellStart"/>
      <w:r w:rsidR="00D535B5" w:rsidRPr="002C48FD">
        <w:rPr>
          <w:sz w:val="16"/>
          <w:szCs w:val="16"/>
          <w:lang w:val="tr-TR"/>
        </w:rPr>
        <w:t>İlklendirme</w:t>
      </w:r>
      <w:proofErr w:type="spellEnd"/>
      <w:r w:rsidR="00D535B5" w:rsidRPr="002C48FD">
        <w:rPr>
          <w:sz w:val="16"/>
          <w:szCs w:val="16"/>
          <w:lang w:val="tr-TR"/>
        </w:rPr>
        <w:t xml:space="preserve"> değeri</w:t>
      </w:r>
      <w:r w:rsidR="006F3458" w:rsidRPr="002C48FD">
        <w:rPr>
          <w:sz w:val="16"/>
          <w:szCs w:val="16"/>
          <w:lang w:val="tr-TR"/>
        </w:rPr>
        <w:t xml:space="preserve">: </w:t>
      </w:r>
      <w:r w:rsidR="00D535B5" w:rsidRPr="002C48FD">
        <w:rPr>
          <w:sz w:val="16"/>
          <w:szCs w:val="16"/>
          <w:lang w:val="tr-TR"/>
        </w:rPr>
        <w:t>0,9</w:t>
      </w:r>
      <w:r w:rsidR="006F3458" w:rsidRPr="002C48FD">
        <w:rPr>
          <w:sz w:val="16"/>
          <w:szCs w:val="16"/>
          <w:lang w:val="tr-TR"/>
        </w:rPr>
        <w:t>)</w:t>
      </w:r>
    </w:p>
    <w:p w14:paraId="197D0F98" w14:textId="77777777" w:rsidR="00BA48CB" w:rsidRPr="002C48FD" w:rsidRDefault="00585078" w:rsidP="00BF51F4">
      <w:pPr>
        <w:pStyle w:val="ListeParagraf"/>
        <w:numPr>
          <w:ilvl w:val="0"/>
          <w:numId w:val="24"/>
        </w:numPr>
        <w:tabs>
          <w:tab w:val="left" w:pos="426"/>
        </w:tabs>
        <w:ind w:left="714" w:hanging="357"/>
        <w:contextualSpacing w:val="0"/>
        <w:rPr>
          <w:b/>
          <w:sz w:val="16"/>
          <w:szCs w:val="16"/>
          <w:lang w:val="tr-TR"/>
        </w:rPr>
      </w:pPr>
      <w:r w:rsidRPr="002C48FD">
        <w:rPr>
          <w:b/>
          <w:sz w:val="16"/>
          <w:szCs w:val="16"/>
          <w:lang w:val="tr-TR"/>
        </w:rPr>
        <w:t>Tekrar</w:t>
      </w:r>
      <w:r w:rsidR="00DA1728" w:rsidRPr="002C48FD">
        <w:rPr>
          <w:b/>
          <w:sz w:val="16"/>
          <w:szCs w:val="16"/>
          <w:lang w:val="tr-TR"/>
        </w:rPr>
        <w:t xml:space="preserve"> Sayısı:</w:t>
      </w:r>
      <w:r w:rsidR="005D67C0" w:rsidRPr="002C48FD">
        <w:rPr>
          <w:b/>
          <w:sz w:val="16"/>
          <w:szCs w:val="16"/>
          <w:lang w:val="tr-TR"/>
        </w:rPr>
        <w:t xml:space="preserve"> </w:t>
      </w:r>
      <w:r w:rsidR="005D67C0" w:rsidRPr="002C48FD">
        <w:rPr>
          <w:sz w:val="16"/>
          <w:szCs w:val="16"/>
          <w:lang w:val="tr-TR"/>
        </w:rPr>
        <w:t xml:space="preserve">Hesaplama işleminin kaç </w:t>
      </w:r>
      <w:r w:rsidRPr="002C48FD">
        <w:rPr>
          <w:sz w:val="16"/>
          <w:szCs w:val="16"/>
          <w:lang w:val="tr-TR"/>
        </w:rPr>
        <w:t>tekrarla</w:t>
      </w:r>
      <w:r w:rsidR="005D67C0" w:rsidRPr="002C48FD">
        <w:rPr>
          <w:sz w:val="16"/>
          <w:szCs w:val="16"/>
          <w:lang w:val="tr-TR"/>
        </w:rPr>
        <w:t xml:space="preserve"> yapılacağını belirtir. </w:t>
      </w:r>
    </w:p>
    <w:p w14:paraId="6DCBF616" w14:textId="23A6CDAC" w:rsidR="005D67C0" w:rsidRPr="0086290E" w:rsidRDefault="00E52441" w:rsidP="00AD2637">
      <w:pPr>
        <w:pStyle w:val="ListeParagraf"/>
        <w:numPr>
          <w:ilvl w:val="1"/>
          <w:numId w:val="25"/>
        </w:numPr>
        <w:tabs>
          <w:tab w:val="left" w:pos="851"/>
        </w:tabs>
        <w:spacing w:before="240"/>
        <w:ind w:left="0" w:firstLine="357"/>
        <w:rPr>
          <w:lang w:val="tr-TR"/>
        </w:rPr>
      </w:pPr>
      <w:proofErr w:type="gramStart"/>
      <w:r w:rsidRPr="0086290E">
        <w:rPr>
          <w:b/>
          <w:lang w:val="tr-TR"/>
        </w:rPr>
        <w:t xml:space="preserve">Başarım </w:t>
      </w:r>
      <w:r w:rsidR="00AD2637" w:rsidRPr="0086290E">
        <w:rPr>
          <w:b/>
          <w:lang w:val="tr-TR"/>
        </w:rPr>
        <w:t xml:space="preserve">: </w:t>
      </w:r>
      <w:r w:rsidR="002E64E3" w:rsidRPr="0086290E">
        <w:rPr>
          <w:lang w:val="tr-TR"/>
        </w:rPr>
        <w:t>Seçilen</w:t>
      </w:r>
      <w:proofErr w:type="gramEnd"/>
      <w:r w:rsidR="002E64E3" w:rsidRPr="0086290E">
        <w:rPr>
          <w:lang w:val="tr-TR"/>
        </w:rPr>
        <w:t xml:space="preserve"> rotanın </w:t>
      </w:r>
      <w:r w:rsidR="004B6FA1">
        <w:rPr>
          <w:lang w:val="tr-TR"/>
        </w:rPr>
        <w:t>hesaplanan</w:t>
      </w:r>
      <w:r w:rsidR="004B6FA1" w:rsidRPr="0086290E">
        <w:rPr>
          <w:lang w:val="tr-TR"/>
        </w:rPr>
        <w:t xml:space="preserve"> </w:t>
      </w:r>
      <w:r w:rsidR="002E64E3" w:rsidRPr="0086290E">
        <w:rPr>
          <w:lang w:val="tr-TR"/>
        </w:rPr>
        <w:t>toplam puan</w:t>
      </w:r>
      <w:r w:rsidR="004B6FA1">
        <w:rPr>
          <w:lang w:val="tr-TR"/>
        </w:rPr>
        <w:t>ı</w:t>
      </w:r>
      <w:r w:rsidR="002E64E3" w:rsidRPr="0086290E">
        <w:rPr>
          <w:lang w:val="tr-TR"/>
        </w:rPr>
        <w:t xml:space="preserve"> (</w:t>
      </w:r>
      <w:r w:rsidR="002E64E3" w:rsidRPr="0086290E">
        <w:rPr>
          <w:b/>
          <w:i/>
          <w:lang w:val="tr-TR"/>
        </w:rPr>
        <w:t>TP</w:t>
      </w:r>
      <w:r w:rsidR="002E64E3" w:rsidRPr="0086290E">
        <w:rPr>
          <w:lang w:val="tr-TR"/>
        </w:rPr>
        <w:t>)</w:t>
      </w:r>
      <w:r w:rsidR="001833F6">
        <w:rPr>
          <w:lang w:val="tr-TR"/>
        </w:rPr>
        <w:t>;</w:t>
      </w:r>
      <w:r w:rsidR="002E64E3" w:rsidRPr="0086290E">
        <w:rPr>
          <w:lang w:val="tr-TR"/>
        </w:rPr>
        <w:t xml:space="preserve"> rota </w:t>
      </w:r>
      <w:r w:rsidR="00D535B5" w:rsidRPr="0086290E">
        <w:rPr>
          <w:lang w:val="tr-TR"/>
        </w:rPr>
        <w:t>u</w:t>
      </w:r>
      <w:r w:rsidR="002E64E3" w:rsidRPr="0086290E">
        <w:rPr>
          <w:lang w:val="tr-TR"/>
        </w:rPr>
        <w:t>zunluğun</w:t>
      </w:r>
      <w:r w:rsidR="0086290E">
        <w:rPr>
          <w:lang w:val="tr-TR"/>
        </w:rPr>
        <w:t>a</w:t>
      </w:r>
      <w:r w:rsidR="002E64E3" w:rsidRPr="0086290E">
        <w:rPr>
          <w:lang w:val="tr-TR"/>
        </w:rPr>
        <w:t xml:space="preserve"> (</w:t>
      </w:r>
      <w:r w:rsidR="002E64E3" w:rsidRPr="0086290E">
        <w:rPr>
          <w:b/>
          <w:i/>
          <w:lang w:val="tr-TR"/>
        </w:rPr>
        <w:t>M</w:t>
      </w:r>
      <w:r w:rsidR="002E64E3" w:rsidRPr="0086290E">
        <w:rPr>
          <w:lang w:val="tr-TR"/>
        </w:rPr>
        <w:t>), ceza katsayısı</w:t>
      </w:r>
      <w:r w:rsidR="0086290E">
        <w:rPr>
          <w:lang w:val="tr-TR"/>
        </w:rPr>
        <w:t>na</w:t>
      </w:r>
      <w:r w:rsidR="002E64E3" w:rsidRPr="0086290E">
        <w:rPr>
          <w:lang w:val="tr-TR"/>
        </w:rPr>
        <w:t xml:space="preserve"> (</w:t>
      </w:r>
      <w:r w:rsidR="002E64E3" w:rsidRPr="0086290E">
        <w:rPr>
          <w:b/>
          <w:i/>
          <w:lang w:val="tr-TR"/>
        </w:rPr>
        <w:t>CK</w:t>
      </w:r>
      <w:r w:rsidR="002E64E3" w:rsidRPr="0086290E">
        <w:rPr>
          <w:lang w:val="tr-TR"/>
        </w:rPr>
        <w:t>) ve ceza puanına (</w:t>
      </w:r>
      <w:r w:rsidR="000A649F" w:rsidRPr="0086290E">
        <w:rPr>
          <w:b/>
          <w:lang w:val="tr-TR"/>
        </w:rPr>
        <w:t>CP:</w:t>
      </w:r>
      <w:r w:rsidR="000A649F" w:rsidRPr="0086290E">
        <w:rPr>
          <w:i/>
          <w:sz w:val="20"/>
          <w:szCs w:val="20"/>
          <w:lang w:val="tr-TR"/>
        </w:rPr>
        <w:t xml:space="preserve"> Denklem</w:t>
      </w:r>
      <w:r w:rsidR="006B1B04" w:rsidRPr="0086290E">
        <w:rPr>
          <w:i/>
          <w:sz w:val="20"/>
          <w:szCs w:val="20"/>
          <w:lang w:val="tr-TR"/>
        </w:rPr>
        <w:t xml:space="preserve"> 1</w:t>
      </w:r>
      <w:r w:rsidR="002E64E3" w:rsidRPr="0086290E">
        <w:rPr>
          <w:lang w:val="tr-TR"/>
        </w:rPr>
        <w:t xml:space="preserve">) bağlı olarak </w:t>
      </w:r>
      <w:r w:rsidR="004327BA" w:rsidRPr="0086290E">
        <w:rPr>
          <w:lang w:val="tr-TR"/>
        </w:rPr>
        <w:t xml:space="preserve">Denklem </w:t>
      </w:r>
      <w:r w:rsidR="00235E6E" w:rsidRPr="0086290E">
        <w:rPr>
          <w:lang w:val="tr-TR"/>
        </w:rPr>
        <w:t>4 yardımı</w:t>
      </w:r>
      <w:r w:rsidR="002E64E3" w:rsidRPr="0086290E">
        <w:rPr>
          <w:lang w:val="tr-TR"/>
        </w:rPr>
        <w:t xml:space="preserve"> ile hesaplanmaktadır.</w:t>
      </w:r>
    </w:p>
    <w:p w14:paraId="44AC88DA" w14:textId="77777777" w:rsidR="003244D3" w:rsidRPr="009A3E2D" w:rsidRDefault="002E64E3" w:rsidP="003244D3">
      <w:pPr>
        <w:rPr>
          <w:rFonts w:eastAsiaTheme="minorEastAsia"/>
          <w:i/>
          <w:sz w:val="18"/>
          <w:szCs w:val="18"/>
          <w:lang w:val="tr-TR"/>
        </w:rPr>
      </w:pPr>
      <m:oMath>
        <m:r>
          <w:rPr>
            <w:rFonts w:ascii="Cambria Math" w:hAnsi="Cambria Math"/>
            <w:sz w:val="18"/>
            <w:szCs w:val="18"/>
            <w:lang w:val="tr-TR"/>
          </w:rPr>
          <m:t>TP=M+CK*CP</m:t>
        </m:r>
      </m:oMath>
      <w:r w:rsidRPr="009A3E2D">
        <w:rPr>
          <w:rFonts w:eastAsiaTheme="minorEastAsia"/>
          <w:sz w:val="18"/>
          <w:szCs w:val="18"/>
          <w:lang w:val="tr-TR"/>
        </w:rPr>
        <w:tab/>
      </w:r>
      <w:r w:rsidRPr="009A3E2D">
        <w:rPr>
          <w:rFonts w:eastAsiaTheme="minorEastAsia"/>
          <w:i/>
          <w:sz w:val="18"/>
          <w:szCs w:val="18"/>
          <w:lang w:val="tr-TR"/>
        </w:rPr>
        <w:t>(4)</w:t>
      </w:r>
    </w:p>
    <w:p w14:paraId="2A0AEB8A" w14:textId="77777777" w:rsidR="00465554" w:rsidRDefault="00465554" w:rsidP="00465554">
      <w:pPr>
        <w:rPr>
          <w:lang w:val="tr-TR"/>
        </w:rPr>
      </w:pPr>
      <w:r>
        <w:rPr>
          <w:lang w:val="tr-TR"/>
        </w:rPr>
        <w:t>Toplam puanın düşük o</w:t>
      </w:r>
      <w:r w:rsidR="00AD2637">
        <w:rPr>
          <w:lang w:val="tr-TR"/>
        </w:rPr>
        <w:t>lması başarımın yüksek olmasını sağlamaktadır.</w:t>
      </w:r>
      <w:r w:rsidR="000E7E0C">
        <w:rPr>
          <w:lang w:val="tr-TR"/>
        </w:rPr>
        <w:t xml:space="preserve"> Başarım ise </w:t>
      </w:r>
      <w:r w:rsidR="004327BA">
        <w:rPr>
          <w:lang w:val="tr-TR"/>
        </w:rPr>
        <w:t xml:space="preserve">Denklem </w:t>
      </w:r>
      <w:r w:rsidR="00E3146E">
        <w:rPr>
          <w:lang w:val="tr-TR"/>
        </w:rPr>
        <w:t>5 yardımı</w:t>
      </w:r>
      <w:r w:rsidR="000E7E0C">
        <w:rPr>
          <w:lang w:val="tr-TR"/>
        </w:rPr>
        <w:t xml:space="preserve"> hesaplanmaktadır.</w:t>
      </w:r>
    </w:p>
    <w:p w14:paraId="7FFAC686" w14:textId="77777777" w:rsidR="009B5A38" w:rsidRPr="009A3E2D" w:rsidRDefault="009B5A38" w:rsidP="00465554">
      <w:pPr>
        <w:rPr>
          <w:sz w:val="18"/>
          <w:szCs w:val="18"/>
          <w:lang w:val="tr-TR"/>
        </w:rPr>
      </w:pPr>
      <m:oMath>
        <m:r>
          <w:rPr>
            <w:rFonts w:ascii="Cambria Math" w:hAnsi="Cambria Math"/>
            <w:sz w:val="18"/>
            <w:szCs w:val="18"/>
            <w:lang w:val="tr-TR"/>
          </w:rPr>
          <m:t>B=100*(TP-EKR)/EKR</m:t>
        </m:r>
      </m:oMath>
      <w:r w:rsidRPr="009A3E2D">
        <w:rPr>
          <w:rFonts w:eastAsiaTheme="minorEastAsia"/>
          <w:sz w:val="18"/>
          <w:szCs w:val="18"/>
          <w:lang w:val="tr-TR"/>
        </w:rPr>
        <w:tab/>
      </w:r>
      <w:r w:rsidRPr="009A3E2D">
        <w:rPr>
          <w:rFonts w:eastAsiaTheme="minorEastAsia"/>
          <w:i/>
          <w:sz w:val="18"/>
          <w:szCs w:val="18"/>
          <w:lang w:val="tr-TR"/>
        </w:rPr>
        <w:t>(5)</w:t>
      </w:r>
    </w:p>
    <w:p w14:paraId="529F0820" w14:textId="77777777" w:rsidR="00F62981" w:rsidRPr="00E3146E" w:rsidRDefault="006F7AF4" w:rsidP="00E3146E">
      <w:pPr>
        <w:pStyle w:val="ListeParagraf"/>
        <w:numPr>
          <w:ilvl w:val="1"/>
          <w:numId w:val="25"/>
        </w:numPr>
        <w:tabs>
          <w:tab w:val="left" w:pos="851"/>
        </w:tabs>
        <w:ind w:left="0" w:firstLine="357"/>
        <w:contextualSpacing w:val="0"/>
        <w:rPr>
          <w:lang w:val="tr-TR"/>
        </w:rPr>
      </w:pPr>
      <w:r w:rsidRPr="00AD2637">
        <w:rPr>
          <w:b/>
          <w:lang w:val="tr-TR"/>
        </w:rPr>
        <w:t>Simülasyon Platformu</w:t>
      </w:r>
      <w:r w:rsidR="00AD2637" w:rsidRPr="00AD2637">
        <w:rPr>
          <w:b/>
          <w:lang w:val="tr-TR"/>
        </w:rPr>
        <w:t xml:space="preserve">: </w:t>
      </w:r>
      <w:r w:rsidR="00345974" w:rsidRPr="00AD2637">
        <w:rPr>
          <w:lang w:val="tr-TR"/>
        </w:rPr>
        <w:t xml:space="preserve">Yazılım </w:t>
      </w:r>
      <w:r w:rsidR="00D60796" w:rsidRPr="00AD2637">
        <w:rPr>
          <w:lang w:val="tr-TR"/>
        </w:rPr>
        <w:t xml:space="preserve">Visual </w:t>
      </w:r>
      <w:proofErr w:type="spellStart"/>
      <w:r w:rsidR="00D60796" w:rsidRPr="00AD2637">
        <w:rPr>
          <w:lang w:val="tr-TR"/>
        </w:rPr>
        <w:t>Studio</w:t>
      </w:r>
      <w:proofErr w:type="spellEnd"/>
      <w:r w:rsidR="00D60796" w:rsidRPr="00AD2637">
        <w:rPr>
          <w:lang w:val="tr-TR"/>
        </w:rPr>
        <w:t xml:space="preserve"> 2010 </w:t>
      </w:r>
      <w:r w:rsidR="00AD2637">
        <w:rPr>
          <w:lang w:val="tr-TR"/>
        </w:rPr>
        <w:t>yazılım geliştirme ortamında</w:t>
      </w:r>
      <w:r w:rsidR="00963EE3" w:rsidRPr="00AD2637">
        <w:rPr>
          <w:lang w:val="tr-TR"/>
        </w:rPr>
        <w:t xml:space="preserve"> Visual </w:t>
      </w:r>
      <w:r w:rsidR="000A649F" w:rsidRPr="00AD2637">
        <w:rPr>
          <w:lang w:val="tr-TR"/>
        </w:rPr>
        <w:t>BASIC</w:t>
      </w:r>
      <w:r w:rsidR="00963EE3" w:rsidRPr="00AD2637">
        <w:rPr>
          <w:lang w:val="tr-TR"/>
        </w:rPr>
        <w:t xml:space="preserve"> dilinde kodlanmış ve </w:t>
      </w:r>
      <w:r w:rsidR="003244D3" w:rsidRPr="00AD2637">
        <w:rPr>
          <w:i/>
          <w:lang w:val="tr-TR"/>
        </w:rPr>
        <w:t xml:space="preserve">Intel </w:t>
      </w:r>
      <w:proofErr w:type="spellStart"/>
      <w:r w:rsidR="003244D3" w:rsidRPr="00AD2637">
        <w:rPr>
          <w:i/>
          <w:lang w:val="tr-TR"/>
        </w:rPr>
        <w:t>Core</w:t>
      </w:r>
      <w:proofErr w:type="spellEnd"/>
      <w:r w:rsidR="003244D3" w:rsidRPr="00AD2637">
        <w:rPr>
          <w:i/>
          <w:lang w:val="tr-TR"/>
        </w:rPr>
        <w:t xml:space="preserve"> 2 CPU 2,13</w:t>
      </w:r>
      <w:ins w:id="1" w:author="Admin" w:date="2013-12-09T10:31:00Z">
        <w:r w:rsidR="004327BA">
          <w:rPr>
            <w:i/>
            <w:lang w:val="tr-TR"/>
          </w:rPr>
          <w:t xml:space="preserve"> </w:t>
        </w:r>
      </w:ins>
      <w:proofErr w:type="spellStart"/>
      <w:r w:rsidR="003244D3" w:rsidRPr="00AD2637">
        <w:rPr>
          <w:i/>
          <w:lang w:val="tr-TR"/>
        </w:rPr>
        <w:t>Ghz</w:t>
      </w:r>
      <w:proofErr w:type="spellEnd"/>
      <w:r w:rsidR="003244D3" w:rsidRPr="00AD2637">
        <w:rPr>
          <w:lang w:val="tr-TR"/>
        </w:rPr>
        <w:t xml:space="preserve"> </w:t>
      </w:r>
      <w:r w:rsidR="003244D3" w:rsidRPr="00AD2637">
        <w:rPr>
          <w:i/>
          <w:lang w:val="tr-TR"/>
        </w:rPr>
        <w:t>işlemci</w:t>
      </w:r>
      <w:r w:rsidR="003244D3" w:rsidRPr="00AD2637">
        <w:rPr>
          <w:lang w:val="tr-TR"/>
        </w:rPr>
        <w:t xml:space="preserve">, </w:t>
      </w:r>
      <w:r w:rsidR="00963EE3" w:rsidRPr="00AD2637">
        <w:rPr>
          <w:i/>
          <w:lang w:val="tr-TR"/>
        </w:rPr>
        <w:t xml:space="preserve">4 </w:t>
      </w:r>
      <w:r w:rsidR="000A649F" w:rsidRPr="00AD2637">
        <w:rPr>
          <w:i/>
          <w:lang w:val="tr-TR"/>
        </w:rPr>
        <w:t>GB</w:t>
      </w:r>
      <w:r w:rsidR="00963EE3" w:rsidRPr="00AD2637">
        <w:rPr>
          <w:i/>
          <w:lang w:val="tr-TR"/>
        </w:rPr>
        <w:t xml:space="preserve"> 800 </w:t>
      </w:r>
      <w:proofErr w:type="spellStart"/>
      <w:r w:rsidR="00963EE3" w:rsidRPr="00AD2637">
        <w:rPr>
          <w:i/>
          <w:lang w:val="tr-TR"/>
        </w:rPr>
        <w:t>Mhz</w:t>
      </w:r>
      <w:proofErr w:type="spellEnd"/>
      <w:r w:rsidR="00963EE3" w:rsidRPr="00AD2637">
        <w:rPr>
          <w:i/>
          <w:lang w:val="tr-TR"/>
        </w:rPr>
        <w:t xml:space="preserve"> RAM’a </w:t>
      </w:r>
      <w:r w:rsidR="00963EE3" w:rsidRPr="00AD2637">
        <w:rPr>
          <w:lang w:val="tr-TR"/>
        </w:rPr>
        <w:t>sahip</w:t>
      </w:r>
      <w:r w:rsidR="00963EE3" w:rsidRPr="00AD2637">
        <w:rPr>
          <w:i/>
          <w:lang w:val="tr-TR"/>
        </w:rPr>
        <w:t xml:space="preserve"> </w:t>
      </w:r>
      <w:r w:rsidR="00963EE3" w:rsidRPr="00AD2637">
        <w:rPr>
          <w:lang w:val="tr-TR"/>
        </w:rPr>
        <w:t>bir</w:t>
      </w:r>
      <w:r w:rsidR="00963EE3" w:rsidRPr="00AD2637">
        <w:rPr>
          <w:i/>
          <w:lang w:val="tr-TR"/>
        </w:rPr>
        <w:t xml:space="preserve"> </w:t>
      </w:r>
      <w:r w:rsidR="003244D3" w:rsidRPr="00AD2637">
        <w:rPr>
          <w:lang w:val="tr-TR"/>
        </w:rPr>
        <w:t>bilgisayar ile test edilmiştir.</w:t>
      </w:r>
    </w:p>
    <w:p w14:paraId="3A07A0CC" w14:textId="77777777" w:rsidR="009F13AA" w:rsidRDefault="006D4998" w:rsidP="00B10B23">
      <w:pPr>
        <w:pStyle w:val="ListeParagraf"/>
        <w:numPr>
          <w:ilvl w:val="1"/>
          <w:numId w:val="25"/>
        </w:numPr>
        <w:tabs>
          <w:tab w:val="left" w:pos="851"/>
        </w:tabs>
        <w:ind w:left="0" w:firstLine="357"/>
        <w:contextualSpacing w:val="0"/>
        <w:rPr>
          <w:lang w:val="tr-TR"/>
        </w:rPr>
      </w:pPr>
      <w:r w:rsidRPr="00AD2637">
        <w:rPr>
          <w:b/>
          <w:lang w:val="tr-TR"/>
        </w:rPr>
        <w:t>Deney Sonuçları</w:t>
      </w:r>
      <w:r w:rsidR="00AD2637">
        <w:rPr>
          <w:b/>
          <w:lang w:val="tr-TR"/>
        </w:rPr>
        <w:t xml:space="preserve">: </w:t>
      </w:r>
      <w:r w:rsidR="00FE7FE8" w:rsidRPr="00AD2637">
        <w:rPr>
          <w:lang w:val="tr-TR"/>
        </w:rPr>
        <w:t>Örnek olarak</w:t>
      </w:r>
      <w:r w:rsidR="00E3146E">
        <w:rPr>
          <w:lang w:val="tr-TR"/>
        </w:rPr>
        <w:t xml:space="preserve"> </w:t>
      </w:r>
      <w:r w:rsidR="008923E0" w:rsidRPr="00AD2637">
        <w:rPr>
          <w:lang w:val="tr-TR"/>
        </w:rPr>
        <w:t>900</w:t>
      </w:r>
      <w:r w:rsidR="00AD2637" w:rsidRPr="00AD2637">
        <w:rPr>
          <w:lang w:val="tr-TR"/>
        </w:rPr>
        <w:t>x380</w:t>
      </w:r>
      <w:r w:rsidR="00276C95" w:rsidRPr="00AD2637">
        <w:rPr>
          <w:lang w:val="tr-TR"/>
        </w:rPr>
        <w:t xml:space="preserve"> birim </w:t>
      </w:r>
      <w:r w:rsidR="00E3146E">
        <w:rPr>
          <w:lang w:val="tr-TR"/>
        </w:rPr>
        <w:t>boyutunda</w:t>
      </w:r>
      <w:r w:rsidR="00DF0302" w:rsidRPr="00AD2637">
        <w:rPr>
          <w:lang w:val="tr-TR"/>
        </w:rPr>
        <w:t xml:space="preserve"> </w:t>
      </w:r>
      <w:r w:rsidR="00276C95" w:rsidRPr="00AD2637">
        <w:rPr>
          <w:lang w:val="tr-TR"/>
        </w:rPr>
        <w:t>bir harekat sahasına yerleştirilmiş</w:t>
      </w:r>
      <w:r w:rsidR="00B06B03">
        <w:rPr>
          <w:lang w:val="tr-TR"/>
        </w:rPr>
        <w:t>;</w:t>
      </w:r>
      <w:r w:rsidR="00E3146E">
        <w:rPr>
          <w:lang w:val="tr-TR"/>
        </w:rPr>
        <w:t xml:space="preserve"> </w:t>
      </w:r>
      <w:r w:rsidR="000A649F" w:rsidRPr="00AD2637">
        <w:rPr>
          <w:lang w:val="tr-TR"/>
        </w:rPr>
        <w:t>sayıları</w:t>
      </w:r>
      <w:r w:rsidR="00E3146E">
        <w:rPr>
          <w:lang w:val="tr-TR"/>
        </w:rPr>
        <w:t xml:space="preserve">, </w:t>
      </w:r>
      <w:r w:rsidR="000A649F" w:rsidRPr="00AD2637">
        <w:rPr>
          <w:lang w:val="tr-TR"/>
        </w:rPr>
        <w:t xml:space="preserve">yarıçapları </w:t>
      </w:r>
      <w:r w:rsidR="00E3146E">
        <w:rPr>
          <w:lang w:val="tr-TR"/>
        </w:rPr>
        <w:t>ve</w:t>
      </w:r>
      <w:r w:rsidR="00B619D2" w:rsidRPr="00AD2637">
        <w:rPr>
          <w:lang w:val="tr-TR"/>
        </w:rPr>
        <w:t xml:space="preserve"> </w:t>
      </w:r>
      <w:proofErr w:type="gramStart"/>
      <w:r w:rsidR="00B619D2" w:rsidRPr="00AD2637">
        <w:rPr>
          <w:lang w:val="tr-TR"/>
        </w:rPr>
        <w:t>simülasyon</w:t>
      </w:r>
      <w:proofErr w:type="gramEnd"/>
      <w:r w:rsidR="00B619D2" w:rsidRPr="00AD2637">
        <w:rPr>
          <w:lang w:val="tr-TR"/>
        </w:rPr>
        <w:t xml:space="preserve"> </w:t>
      </w:r>
      <w:r w:rsidR="000A649F">
        <w:rPr>
          <w:lang w:val="tr-TR"/>
        </w:rPr>
        <w:t>parametreleri</w:t>
      </w:r>
      <w:r w:rsidR="00B619D2" w:rsidRPr="00B10B23">
        <w:rPr>
          <w:lang w:val="tr-TR"/>
        </w:rPr>
        <w:t xml:space="preserve"> </w:t>
      </w:r>
      <w:r w:rsidR="00B10B23" w:rsidRPr="00B10B23">
        <w:rPr>
          <w:lang w:val="tr-TR"/>
        </w:rPr>
        <w:t>Çizelge 1’</w:t>
      </w:r>
      <w:r w:rsidR="002F2A2B" w:rsidRPr="00B10B23">
        <w:rPr>
          <w:lang w:val="tr-TR"/>
        </w:rPr>
        <w:t xml:space="preserve">de </w:t>
      </w:r>
      <w:r w:rsidR="00E3146E">
        <w:rPr>
          <w:lang w:val="tr-TR"/>
        </w:rPr>
        <w:t>verilmiş olan</w:t>
      </w:r>
      <w:r w:rsidR="000A649F" w:rsidRPr="00B10B23">
        <w:rPr>
          <w:lang w:val="tr-TR"/>
        </w:rPr>
        <w:t xml:space="preserve"> radarlar</w:t>
      </w:r>
      <w:r w:rsidR="00EA7027" w:rsidRPr="00B10B23">
        <w:rPr>
          <w:lang w:val="tr-TR"/>
        </w:rPr>
        <w:t xml:space="preserve"> </w:t>
      </w:r>
      <w:r w:rsidR="00276C95" w:rsidRPr="00B10B23">
        <w:rPr>
          <w:lang w:val="tr-TR"/>
        </w:rPr>
        <w:t xml:space="preserve">için </w:t>
      </w:r>
      <w:r w:rsidR="002F2A2B" w:rsidRPr="00B10B23">
        <w:rPr>
          <w:lang w:val="tr-TR"/>
        </w:rPr>
        <w:t>önerdiğimiz algoritma kullanılarak</w:t>
      </w:r>
      <w:r w:rsidR="002F2A2B" w:rsidRPr="00AD2637">
        <w:rPr>
          <w:lang w:val="tr-TR"/>
        </w:rPr>
        <w:t xml:space="preserve"> hesaplanan </w:t>
      </w:r>
      <w:r w:rsidR="00276C95" w:rsidRPr="00AD2637">
        <w:rPr>
          <w:lang w:val="tr-TR"/>
        </w:rPr>
        <w:t>rota</w:t>
      </w:r>
      <w:r w:rsidR="002F2A2B" w:rsidRPr="00AD2637">
        <w:rPr>
          <w:lang w:val="tr-TR"/>
        </w:rPr>
        <w:t>lar</w:t>
      </w:r>
      <w:r w:rsidR="00B619D2" w:rsidRPr="00AD2637">
        <w:rPr>
          <w:lang w:val="tr-TR"/>
        </w:rPr>
        <w:t>a ait sonuçlar</w:t>
      </w:r>
      <w:r w:rsidR="00276C95" w:rsidRPr="00AD2637">
        <w:rPr>
          <w:lang w:val="tr-TR"/>
        </w:rPr>
        <w:t xml:space="preserve"> </w:t>
      </w:r>
      <w:r w:rsidR="000A649F" w:rsidRPr="00AD2637">
        <w:rPr>
          <w:lang w:val="tr-TR"/>
        </w:rPr>
        <w:t>aşağıda özetlenmiştir</w:t>
      </w:r>
      <w:r w:rsidR="0035615B" w:rsidRPr="00AD2637">
        <w:rPr>
          <w:lang w:val="tr-TR"/>
        </w:rPr>
        <w:t>.</w:t>
      </w:r>
    </w:p>
    <w:p w14:paraId="51B07E89" w14:textId="4A6E73BE" w:rsidR="008D34AD" w:rsidRPr="00C63407" w:rsidRDefault="008D34AD" w:rsidP="008D34AD">
      <w:pPr>
        <w:pStyle w:val="GvdeMetni2"/>
        <w:spacing w:after="120"/>
        <w:jc w:val="center"/>
        <w:outlineLvl w:val="9"/>
        <w:rPr>
          <w:rFonts w:ascii="Arial" w:hAnsi="Arial"/>
          <w:sz w:val="20"/>
        </w:rPr>
      </w:pPr>
      <w:r w:rsidRPr="00C63407">
        <w:rPr>
          <w:rFonts w:ascii="Arial" w:hAnsi="Arial"/>
          <w:b/>
          <w:sz w:val="20"/>
        </w:rPr>
        <w:t xml:space="preserve">Çizelge </w:t>
      </w:r>
      <w:r>
        <w:rPr>
          <w:rFonts w:ascii="Arial" w:hAnsi="Arial"/>
          <w:b/>
          <w:sz w:val="20"/>
        </w:rPr>
        <w:t>1</w:t>
      </w:r>
      <w:r w:rsidRPr="00C63407">
        <w:rPr>
          <w:rFonts w:ascii="Arial" w:hAnsi="Arial"/>
          <w:b/>
          <w:sz w:val="20"/>
        </w:rPr>
        <w:t>.</w:t>
      </w:r>
      <w:r>
        <w:rPr>
          <w:rFonts w:ascii="Arial" w:hAnsi="Arial"/>
          <w:sz w:val="20"/>
        </w:rPr>
        <w:t xml:space="preserve"> </w:t>
      </w:r>
      <w:r w:rsidR="00DF1EAE">
        <w:rPr>
          <w:rFonts w:ascii="Arial" w:hAnsi="Arial"/>
          <w:sz w:val="20"/>
        </w:rPr>
        <w:t xml:space="preserve">Deneyler </w:t>
      </w:r>
      <w:r>
        <w:rPr>
          <w:rFonts w:ascii="Arial" w:hAnsi="Arial"/>
          <w:sz w:val="20"/>
        </w:rPr>
        <w:t>için parametre değerleri.</w:t>
      </w:r>
    </w:p>
    <w:tbl>
      <w:tblPr>
        <w:tblStyle w:val="PlainTable51"/>
        <w:tblW w:w="77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6"/>
        <w:gridCol w:w="777"/>
        <w:gridCol w:w="719"/>
        <w:gridCol w:w="720"/>
        <w:gridCol w:w="720"/>
        <w:gridCol w:w="829"/>
        <w:gridCol w:w="719"/>
        <w:gridCol w:w="720"/>
        <w:gridCol w:w="720"/>
        <w:gridCol w:w="1021"/>
      </w:tblGrid>
      <w:tr w:rsidR="008D34AD" w:rsidRPr="000E000E" w14:paraId="7912C312" w14:textId="77777777" w:rsidTr="000E0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6" w:type="dxa"/>
          </w:tcPr>
          <w:p w14:paraId="7AF33218" w14:textId="77777777" w:rsidR="008D34AD" w:rsidRPr="000E000E" w:rsidRDefault="008D34AD" w:rsidP="00016858">
            <w:pPr>
              <w:spacing w:after="0"/>
              <w:jc w:val="left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Örnek</w:t>
            </w:r>
          </w:p>
        </w:tc>
        <w:tc>
          <w:tcPr>
            <w:tcW w:w="777" w:type="dxa"/>
          </w:tcPr>
          <w:p w14:paraId="5ED5CB3D" w14:textId="77777777" w:rsidR="008D34AD" w:rsidRPr="000E000E" w:rsidRDefault="008D34AD" w:rsidP="00016858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proofErr w:type="spellStart"/>
            <w:r w:rsidRPr="000E000E">
              <w:rPr>
                <w:b/>
                <w:sz w:val="16"/>
                <w:szCs w:val="16"/>
                <w:lang w:val="tr-TR"/>
              </w:rPr>
              <w:t>R</w:t>
            </w:r>
            <w:r w:rsidRPr="000E000E">
              <w:rPr>
                <w:b/>
                <w:sz w:val="16"/>
                <w:szCs w:val="16"/>
                <w:vertAlign w:val="subscript"/>
                <w:lang w:val="tr-TR"/>
              </w:rPr>
              <w:t>max</w:t>
            </w:r>
            <w:proofErr w:type="spellEnd"/>
          </w:p>
        </w:tc>
        <w:tc>
          <w:tcPr>
            <w:tcW w:w="719" w:type="dxa"/>
          </w:tcPr>
          <w:p w14:paraId="4AE2BB33" w14:textId="77777777" w:rsidR="008D34AD" w:rsidRPr="000E000E" w:rsidRDefault="008D34AD" w:rsidP="00016858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RS</w:t>
            </w:r>
          </w:p>
        </w:tc>
        <w:tc>
          <w:tcPr>
            <w:tcW w:w="720" w:type="dxa"/>
          </w:tcPr>
          <w:p w14:paraId="77347DC6" w14:textId="77777777" w:rsidR="008D34AD" w:rsidRPr="000E000E" w:rsidRDefault="008D34AD" w:rsidP="00016858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PS</w:t>
            </w:r>
          </w:p>
        </w:tc>
        <w:tc>
          <w:tcPr>
            <w:tcW w:w="720" w:type="dxa"/>
          </w:tcPr>
          <w:p w14:paraId="33CA0480" w14:textId="77777777" w:rsidR="008D34AD" w:rsidRPr="000E000E" w:rsidRDefault="008D34AD" w:rsidP="00016858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KNS</w:t>
            </w:r>
          </w:p>
        </w:tc>
        <w:tc>
          <w:tcPr>
            <w:tcW w:w="829" w:type="dxa"/>
          </w:tcPr>
          <w:p w14:paraId="681B67CE" w14:textId="77777777" w:rsidR="008D34AD" w:rsidRPr="000E000E" w:rsidRDefault="008D34AD" w:rsidP="00016858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CK</w:t>
            </w:r>
          </w:p>
        </w:tc>
        <w:tc>
          <w:tcPr>
            <w:tcW w:w="719" w:type="dxa"/>
          </w:tcPr>
          <w:p w14:paraId="7E6A4AB6" w14:textId="77777777" w:rsidR="008D34AD" w:rsidRPr="000E000E" w:rsidRDefault="008D34AD" w:rsidP="00016858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C1</w:t>
            </w:r>
          </w:p>
        </w:tc>
        <w:tc>
          <w:tcPr>
            <w:tcW w:w="720" w:type="dxa"/>
          </w:tcPr>
          <w:p w14:paraId="4EC11224" w14:textId="77777777" w:rsidR="008D34AD" w:rsidRPr="000E000E" w:rsidRDefault="008D34AD" w:rsidP="00016858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C2</w:t>
            </w:r>
          </w:p>
        </w:tc>
        <w:tc>
          <w:tcPr>
            <w:tcW w:w="720" w:type="dxa"/>
          </w:tcPr>
          <w:p w14:paraId="5FE1C9D1" w14:textId="77777777" w:rsidR="008D34AD" w:rsidRPr="000E000E" w:rsidRDefault="008D34AD" w:rsidP="00016858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W</w:t>
            </w:r>
          </w:p>
        </w:tc>
        <w:tc>
          <w:tcPr>
            <w:tcW w:w="1021" w:type="dxa"/>
          </w:tcPr>
          <w:p w14:paraId="74082F7D" w14:textId="77777777" w:rsidR="008D34AD" w:rsidRPr="000E000E" w:rsidRDefault="009A3E2D" w:rsidP="00016858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Tekrar</w:t>
            </w:r>
          </w:p>
        </w:tc>
      </w:tr>
      <w:tr w:rsidR="008D34AD" w:rsidRPr="000E000E" w14:paraId="5AEF5205" w14:textId="77777777" w:rsidTr="0001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5FD282B2" w14:textId="77777777" w:rsidR="008D34AD" w:rsidRPr="000E000E" w:rsidRDefault="008D34AD" w:rsidP="00016858">
            <w:pPr>
              <w:spacing w:after="0"/>
              <w:jc w:val="center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1.</w:t>
            </w:r>
          </w:p>
        </w:tc>
        <w:tc>
          <w:tcPr>
            <w:tcW w:w="777" w:type="dxa"/>
          </w:tcPr>
          <w:p w14:paraId="29ECDBEE" w14:textId="77777777" w:rsidR="008D34AD" w:rsidRPr="000E000E" w:rsidRDefault="008D34AD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70</w:t>
            </w:r>
          </w:p>
        </w:tc>
        <w:tc>
          <w:tcPr>
            <w:tcW w:w="719" w:type="dxa"/>
          </w:tcPr>
          <w:p w14:paraId="7EBDF733" w14:textId="77777777" w:rsidR="008D34AD" w:rsidRPr="000E000E" w:rsidRDefault="008D34AD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7</w:t>
            </w:r>
          </w:p>
        </w:tc>
        <w:tc>
          <w:tcPr>
            <w:tcW w:w="720" w:type="dxa"/>
          </w:tcPr>
          <w:p w14:paraId="58C15324" w14:textId="77777777" w:rsidR="008D34AD" w:rsidRPr="000E000E" w:rsidRDefault="000E7E0C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250</w:t>
            </w:r>
          </w:p>
        </w:tc>
        <w:tc>
          <w:tcPr>
            <w:tcW w:w="720" w:type="dxa"/>
          </w:tcPr>
          <w:p w14:paraId="0B9F7069" w14:textId="77777777" w:rsidR="008D34AD" w:rsidRPr="000E000E" w:rsidRDefault="008D34AD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18</w:t>
            </w:r>
          </w:p>
        </w:tc>
        <w:tc>
          <w:tcPr>
            <w:tcW w:w="829" w:type="dxa"/>
          </w:tcPr>
          <w:p w14:paraId="7EA827EF" w14:textId="77777777" w:rsidR="008D34AD" w:rsidRPr="000E000E" w:rsidRDefault="000E7E0C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5</w:t>
            </w:r>
          </w:p>
        </w:tc>
        <w:tc>
          <w:tcPr>
            <w:tcW w:w="719" w:type="dxa"/>
          </w:tcPr>
          <w:p w14:paraId="1410FA15" w14:textId="77777777" w:rsidR="008D34AD" w:rsidRPr="000E000E" w:rsidRDefault="008D34AD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</w:t>
            </w:r>
          </w:p>
        </w:tc>
        <w:tc>
          <w:tcPr>
            <w:tcW w:w="720" w:type="dxa"/>
          </w:tcPr>
          <w:p w14:paraId="6A56ADA6" w14:textId="77777777" w:rsidR="008D34AD" w:rsidRPr="000E000E" w:rsidRDefault="008D34AD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10</w:t>
            </w:r>
          </w:p>
        </w:tc>
        <w:tc>
          <w:tcPr>
            <w:tcW w:w="720" w:type="dxa"/>
          </w:tcPr>
          <w:p w14:paraId="1A50B816" w14:textId="77777777" w:rsidR="008D34AD" w:rsidRPr="000E000E" w:rsidRDefault="008D34AD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0,9</w:t>
            </w:r>
          </w:p>
        </w:tc>
        <w:tc>
          <w:tcPr>
            <w:tcW w:w="1021" w:type="dxa"/>
          </w:tcPr>
          <w:p w14:paraId="25B2E45C" w14:textId="77777777" w:rsidR="008D34AD" w:rsidRPr="000E000E" w:rsidRDefault="00D436A3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50</w:t>
            </w:r>
          </w:p>
        </w:tc>
      </w:tr>
      <w:tr w:rsidR="008D34AD" w:rsidRPr="000E000E" w14:paraId="46EE9A39" w14:textId="77777777" w:rsidTr="00016858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2A2A774A" w14:textId="77777777" w:rsidR="008D34AD" w:rsidRPr="000E000E" w:rsidRDefault="008D34AD" w:rsidP="00016858">
            <w:pPr>
              <w:spacing w:after="0"/>
              <w:jc w:val="center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2.</w:t>
            </w:r>
          </w:p>
        </w:tc>
        <w:tc>
          <w:tcPr>
            <w:tcW w:w="777" w:type="dxa"/>
          </w:tcPr>
          <w:p w14:paraId="3A2F13D2" w14:textId="77777777" w:rsidR="008D34AD" w:rsidRPr="000E000E" w:rsidRDefault="00D436A3" w:rsidP="0001685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100</w:t>
            </w:r>
          </w:p>
        </w:tc>
        <w:tc>
          <w:tcPr>
            <w:tcW w:w="719" w:type="dxa"/>
          </w:tcPr>
          <w:p w14:paraId="3B183322" w14:textId="77777777" w:rsidR="008D34AD" w:rsidRPr="000E000E" w:rsidRDefault="00D436A3" w:rsidP="0001685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7</w:t>
            </w:r>
          </w:p>
        </w:tc>
        <w:tc>
          <w:tcPr>
            <w:tcW w:w="720" w:type="dxa"/>
          </w:tcPr>
          <w:p w14:paraId="2A6E8302" w14:textId="77777777" w:rsidR="008D34AD" w:rsidRPr="000E000E" w:rsidRDefault="00D436A3" w:rsidP="0001685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250</w:t>
            </w:r>
          </w:p>
        </w:tc>
        <w:tc>
          <w:tcPr>
            <w:tcW w:w="720" w:type="dxa"/>
          </w:tcPr>
          <w:p w14:paraId="6CA4AD87" w14:textId="77777777" w:rsidR="008D34AD" w:rsidRPr="000E000E" w:rsidRDefault="00D436A3" w:rsidP="0001685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25</w:t>
            </w:r>
          </w:p>
        </w:tc>
        <w:tc>
          <w:tcPr>
            <w:tcW w:w="829" w:type="dxa"/>
          </w:tcPr>
          <w:p w14:paraId="04A21107" w14:textId="77777777" w:rsidR="008D34AD" w:rsidRPr="000E000E" w:rsidRDefault="00D436A3" w:rsidP="0001685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5</w:t>
            </w:r>
          </w:p>
        </w:tc>
        <w:tc>
          <w:tcPr>
            <w:tcW w:w="719" w:type="dxa"/>
          </w:tcPr>
          <w:p w14:paraId="5873EC1E" w14:textId="77777777" w:rsidR="008D34AD" w:rsidRPr="000E000E" w:rsidRDefault="00D436A3" w:rsidP="0001685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</w:t>
            </w:r>
          </w:p>
        </w:tc>
        <w:tc>
          <w:tcPr>
            <w:tcW w:w="720" w:type="dxa"/>
          </w:tcPr>
          <w:p w14:paraId="72362C0A" w14:textId="77777777" w:rsidR="008D34AD" w:rsidRPr="000E000E" w:rsidRDefault="00D436A3" w:rsidP="0001685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10</w:t>
            </w:r>
          </w:p>
        </w:tc>
        <w:tc>
          <w:tcPr>
            <w:tcW w:w="720" w:type="dxa"/>
          </w:tcPr>
          <w:p w14:paraId="2344601D" w14:textId="77777777" w:rsidR="008D34AD" w:rsidRPr="000E000E" w:rsidRDefault="00D436A3" w:rsidP="0001685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0,9</w:t>
            </w:r>
          </w:p>
        </w:tc>
        <w:tc>
          <w:tcPr>
            <w:tcW w:w="1021" w:type="dxa"/>
          </w:tcPr>
          <w:p w14:paraId="11280258" w14:textId="77777777" w:rsidR="008D34AD" w:rsidRPr="000E000E" w:rsidRDefault="00D436A3" w:rsidP="0001685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50</w:t>
            </w:r>
          </w:p>
        </w:tc>
      </w:tr>
      <w:tr w:rsidR="008D34AD" w:rsidRPr="000E000E" w14:paraId="5B28D263" w14:textId="77777777" w:rsidTr="00016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4A9F55A6" w14:textId="77777777" w:rsidR="008D34AD" w:rsidRPr="000E000E" w:rsidRDefault="008D34AD" w:rsidP="00016858">
            <w:pPr>
              <w:spacing w:after="0"/>
              <w:jc w:val="center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3.</w:t>
            </w:r>
          </w:p>
        </w:tc>
        <w:tc>
          <w:tcPr>
            <w:tcW w:w="777" w:type="dxa"/>
          </w:tcPr>
          <w:p w14:paraId="5DA58C15" w14:textId="77777777" w:rsidR="008D34AD" w:rsidRPr="000E000E" w:rsidRDefault="000F0DF1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40</w:t>
            </w:r>
          </w:p>
        </w:tc>
        <w:tc>
          <w:tcPr>
            <w:tcW w:w="719" w:type="dxa"/>
          </w:tcPr>
          <w:p w14:paraId="32FBE61C" w14:textId="77777777" w:rsidR="008D34AD" w:rsidRPr="000E000E" w:rsidRDefault="00773D34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30</w:t>
            </w:r>
          </w:p>
        </w:tc>
        <w:tc>
          <w:tcPr>
            <w:tcW w:w="720" w:type="dxa"/>
          </w:tcPr>
          <w:p w14:paraId="04B789E8" w14:textId="77777777" w:rsidR="008D34AD" w:rsidRPr="000E000E" w:rsidRDefault="00773D34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100</w:t>
            </w:r>
          </w:p>
        </w:tc>
        <w:tc>
          <w:tcPr>
            <w:tcW w:w="720" w:type="dxa"/>
          </w:tcPr>
          <w:p w14:paraId="10323292" w14:textId="77777777" w:rsidR="008D34AD" w:rsidRPr="000E000E" w:rsidRDefault="003910CB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28</w:t>
            </w:r>
          </w:p>
        </w:tc>
        <w:tc>
          <w:tcPr>
            <w:tcW w:w="829" w:type="dxa"/>
          </w:tcPr>
          <w:p w14:paraId="70CAC1BC" w14:textId="77777777" w:rsidR="008D34AD" w:rsidRPr="000E000E" w:rsidRDefault="000F0DF1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5</w:t>
            </w:r>
          </w:p>
        </w:tc>
        <w:tc>
          <w:tcPr>
            <w:tcW w:w="719" w:type="dxa"/>
          </w:tcPr>
          <w:p w14:paraId="2D773A11" w14:textId="77777777" w:rsidR="008D34AD" w:rsidRPr="000E000E" w:rsidRDefault="000F0DF1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</w:t>
            </w:r>
          </w:p>
        </w:tc>
        <w:tc>
          <w:tcPr>
            <w:tcW w:w="720" w:type="dxa"/>
          </w:tcPr>
          <w:p w14:paraId="51FB5FE3" w14:textId="77777777" w:rsidR="008D34AD" w:rsidRPr="000E000E" w:rsidRDefault="000F0DF1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10</w:t>
            </w:r>
          </w:p>
        </w:tc>
        <w:tc>
          <w:tcPr>
            <w:tcW w:w="720" w:type="dxa"/>
          </w:tcPr>
          <w:p w14:paraId="339A6CC5" w14:textId="77777777" w:rsidR="008D34AD" w:rsidRPr="000E000E" w:rsidRDefault="000F0DF1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0,9</w:t>
            </w:r>
          </w:p>
        </w:tc>
        <w:tc>
          <w:tcPr>
            <w:tcW w:w="1021" w:type="dxa"/>
          </w:tcPr>
          <w:p w14:paraId="464B8B39" w14:textId="77777777" w:rsidR="008D34AD" w:rsidRPr="000E000E" w:rsidRDefault="00773D34" w:rsidP="0001685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500</w:t>
            </w:r>
          </w:p>
        </w:tc>
      </w:tr>
    </w:tbl>
    <w:p w14:paraId="7564D8D5" w14:textId="0A5B0C87" w:rsidR="003C3D99" w:rsidRDefault="00DF1EAE" w:rsidP="009F34CA">
      <w:pPr>
        <w:pStyle w:val="ListeParagraf"/>
        <w:numPr>
          <w:ilvl w:val="2"/>
          <w:numId w:val="25"/>
        </w:numPr>
        <w:tabs>
          <w:tab w:val="left" w:pos="851"/>
        </w:tabs>
        <w:spacing w:after="0"/>
        <w:contextualSpacing w:val="0"/>
        <w:rPr>
          <w:b/>
          <w:lang w:val="tr-TR"/>
        </w:rPr>
      </w:pPr>
      <w:r>
        <w:rPr>
          <w:b/>
          <w:lang w:val="tr-TR"/>
        </w:rPr>
        <w:lastRenderedPageBreak/>
        <w:t>Deney</w:t>
      </w:r>
      <w:r w:rsidRPr="008D34AD">
        <w:rPr>
          <w:b/>
          <w:lang w:val="tr-TR"/>
        </w:rPr>
        <w:t xml:space="preserve"> </w:t>
      </w:r>
      <w:r w:rsidR="008D34AD">
        <w:rPr>
          <w:b/>
          <w:lang w:val="tr-TR"/>
        </w:rPr>
        <w:t xml:space="preserve">- </w:t>
      </w:r>
      <w:r w:rsidR="003C3D99" w:rsidRPr="008D34AD">
        <w:rPr>
          <w:b/>
          <w:lang w:val="tr-TR"/>
        </w:rPr>
        <w:t>1</w:t>
      </w:r>
    </w:p>
    <w:p w14:paraId="38DF4EE7" w14:textId="3DB7EEF5" w:rsidR="009F34CA" w:rsidRPr="009F34CA" w:rsidRDefault="009F34CA" w:rsidP="009F34CA">
      <w:pPr>
        <w:pStyle w:val="ListeParagraf"/>
        <w:ind w:left="0"/>
        <w:contextualSpacing w:val="0"/>
        <w:rPr>
          <w:lang w:val="tr-TR"/>
        </w:rPr>
      </w:pPr>
      <w:r w:rsidRPr="009F34CA">
        <w:rPr>
          <w:lang w:val="tr-TR"/>
        </w:rPr>
        <w:t xml:space="preserve">Bu </w:t>
      </w:r>
      <w:r w:rsidR="00DF1EAE">
        <w:rPr>
          <w:lang w:val="tr-TR"/>
        </w:rPr>
        <w:t>deney</w:t>
      </w:r>
      <w:r w:rsidRPr="009F34CA">
        <w:rPr>
          <w:lang w:val="tr-TR"/>
        </w:rPr>
        <w:t xml:space="preserve">, algoritmanın başarımını </w:t>
      </w:r>
      <w:r w:rsidR="00261543">
        <w:rPr>
          <w:lang w:val="tr-TR"/>
        </w:rPr>
        <w:t>manüel yöntemle bulunan sonuçla karşılaştırmak</w:t>
      </w:r>
      <w:r w:rsidRPr="009F34CA">
        <w:rPr>
          <w:lang w:val="tr-TR"/>
        </w:rPr>
        <w:t xml:space="preserve"> üzere tasarlanmıştır. </w:t>
      </w:r>
      <w:r w:rsidR="00E3146E">
        <w:rPr>
          <w:lang w:val="tr-TR"/>
        </w:rPr>
        <w:t>Şekil 3’te</w:t>
      </w:r>
      <w:r w:rsidRPr="009F34CA">
        <w:rPr>
          <w:lang w:val="tr-TR"/>
        </w:rPr>
        <w:t xml:space="preserve"> gösterilen radar yerleşim planına göre </w:t>
      </w:r>
      <w:r w:rsidR="00235E6E" w:rsidRPr="009F34CA">
        <w:rPr>
          <w:lang w:val="tr-TR"/>
        </w:rPr>
        <w:t>manüel</w:t>
      </w:r>
      <w:r w:rsidRPr="009F34CA">
        <w:rPr>
          <w:lang w:val="tr-TR"/>
        </w:rPr>
        <w:t xml:space="preserve"> yöntemlerle </w:t>
      </w:r>
      <w:r w:rsidR="00DF1EAE" w:rsidRPr="009F34CA">
        <w:rPr>
          <w:lang w:val="tr-TR"/>
        </w:rPr>
        <w:t>hesaplan</w:t>
      </w:r>
      <w:r w:rsidR="00DF1EAE">
        <w:rPr>
          <w:lang w:val="tr-TR"/>
        </w:rPr>
        <w:t>an</w:t>
      </w:r>
      <w:r w:rsidR="00DF1EAE" w:rsidRPr="009F34CA">
        <w:rPr>
          <w:lang w:val="tr-TR"/>
        </w:rPr>
        <w:t xml:space="preserve"> </w:t>
      </w:r>
      <w:r w:rsidR="00CB2060">
        <w:rPr>
          <w:lang w:val="tr-TR"/>
        </w:rPr>
        <w:t>en kısa rota</w:t>
      </w:r>
      <w:r w:rsidRPr="009F34CA">
        <w:rPr>
          <w:lang w:val="tr-TR"/>
        </w:rPr>
        <w:t xml:space="preserve"> </w:t>
      </w:r>
      <w:r w:rsidR="00235E6E" w:rsidRPr="009F34CA">
        <w:rPr>
          <w:b/>
          <w:lang w:val="tr-TR"/>
        </w:rPr>
        <w:t>931,20</w:t>
      </w:r>
      <w:r w:rsidRPr="009F34CA">
        <w:rPr>
          <w:b/>
          <w:lang w:val="tr-TR"/>
        </w:rPr>
        <w:t xml:space="preserve"> b</w:t>
      </w:r>
      <w:r w:rsidR="00235E6E">
        <w:rPr>
          <w:b/>
          <w:lang w:val="tr-TR"/>
        </w:rPr>
        <w:t>i</w:t>
      </w:r>
      <w:r w:rsidRPr="009F34CA">
        <w:rPr>
          <w:b/>
          <w:lang w:val="tr-TR"/>
        </w:rPr>
        <w:t>r</w:t>
      </w:r>
      <w:r w:rsidR="00235E6E">
        <w:rPr>
          <w:b/>
          <w:lang w:val="tr-TR"/>
        </w:rPr>
        <w:t>im</w:t>
      </w:r>
      <w:r w:rsidRPr="009F34CA">
        <w:rPr>
          <w:lang w:val="tr-TR"/>
        </w:rPr>
        <w:t xml:space="preserve"> olarak bulunmuştur. </w:t>
      </w:r>
    </w:p>
    <w:p w14:paraId="69E2C091" w14:textId="4B29342D" w:rsidR="009F34CA" w:rsidRPr="009F34CA" w:rsidRDefault="009F34CA" w:rsidP="009F34CA">
      <w:pPr>
        <w:pStyle w:val="ListeParagraf"/>
        <w:spacing w:before="120"/>
        <w:ind w:left="0"/>
        <w:rPr>
          <w:lang w:val="tr-TR"/>
        </w:rPr>
      </w:pPr>
      <w:r w:rsidRPr="009F34CA">
        <w:rPr>
          <w:lang w:val="tr-TR"/>
        </w:rPr>
        <w:t xml:space="preserve">Çizelge 1’de </w:t>
      </w:r>
      <w:r w:rsidR="00DF1EAE">
        <w:rPr>
          <w:lang w:val="tr-TR"/>
        </w:rPr>
        <w:t>Deney</w:t>
      </w:r>
      <w:r w:rsidRPr="009F34CA">
        <w:rPr>
          <w:lang w:val="tr-TR"/>
        </w:rPr>
        <w:t xml:space="preserve">-1 için verilen parametre değerleri kullanılarak önerilen </w:t>
      </w:r>
      <w:r w:rsidR="00235E6E" w:rsidRPr="009F34CA">
        <w:rPr>
          <w:lang w:val="tr-TR"/>
        </w:rPr>
        <w:t>algoritma</w:t>
      </w:r>
      <w:r w:rsidRPr="009F34CA">
        <w:rPr>
          <w:lang w:val="tr-TR"/>
        </w:rPr>
        <w:t xml:space="preserve"> 100 kez çalıştırılmış ve elde edilen sonuçlardan </w:t>
      </w:r>
      <w:r w:rsidR="00CB2060">
        <w:rPr>
          <w:lang w:val="tr-TR"/>
        </w:rPr>
        <w:t xml:space="preserve">rastgele seçilmiş on </w:t>
      </w:r>
      <w:r w:rsidR="00AE6B3C">
        <w:rPr>
          <w:lang w:val="tr-TR"/>
        </w:rPr>
        <w:t>rota</w:t>
      </w:r>
      <w:r w:rsidR="00AE6B3C" w:rsidRPr="009F34CA">
        <w:rPr>
          <w:lang w:val="tr-TR"/>
        </w:rPr>
        <w:t xml:space="preserve"> </w:t>
      </w:r>
      <w:r w:rsidRPr="009F34CA">
        <w:rPr>
          <w:lang w:val="tr-TR"/>
        </w:rPr>
        <w:t>Çizelge 2’de verilmiştir.</w:t>
      </w:r>
    </w:p>
    <w:p w14:paraId="3B0273E9" w14:textId="16DBB3F4" w:rsidR="009F34CA" w:rsidRPr="009F34CA" w:rsidRDefault="009F34CA" w:rsidP="000E000E">
      <w:pPr>
        <w:spacing w:before="120"/>
        <w:jc w:val="center"/>
        <w:rPr>
          <w:sz w:val="20"/>
          <w:szCs w:val="20"/>
          <w:lang w:val="tr-TR"/>
        </w:rPr>
      </w:pPr>
      <w:r w:rsidRPr="009F34CA">
        <w:rPr>
          <w:b/>
          <w:sz w:val="20"/>
          <w:szCs w:val="20"/>
          <w:lang w:val="tr-TR"/>
        </w:rPr>
        <w:t>Çizelge 2.</w:t>
      </w:r>
      <w:r w:rsidRPr="009F34CA">
        <w:rPr>
          <w:sz w:val="20"/>
          <w:szCs w:val="20"/>
          <w:lang w:val="tr-TR"/>
        </w:rPr>
        <w:t xml:space="preserve"> </w:t>
      </w:r>
      <w:r w:rsidR="00AE6B3C">
        <w:rPr>
          <w:sz w:val="20"/>
          <w:szCs w:val="20"/>
          <w:lang w:val="tr-TR"/>
        </w:rPr>
        <w:t xml:space="preserve">Deney </w:t>
      </w:r>
      <w:r w:rsidR="00D436A3">
        <w:rPr>
          <w:sz w:val="20"/>
          <w:szCs w:val="20"/>
          <w:lang w:val="tr-TR"/>
        </w:rPr>
        <w:t>1’e ait sonuçlardan r</w:t>
      </w:r>
      <w:r w:rsidRPr="009F34CA">
        <w:rPr>
          <w:sz w:val="20"/>
          <w:szCs w:val="20"/>
          <w:lang w:val="tr-TR"/>
        </w:rPr>
        <w:t xml:space="preserve">astgele seçilen </w:t>
      </w:r>
      <w:r w:rsidR="00AE6B3C">
        <w:rPr>
          <w:sz w:val="20"/>
          <w:szCs w:val="20"/>
          <w:lang w:val="tr-TR"/>
        </w:rPr>
        <w:t>on</w:t>
      </w:r>
      <w:r w:rsidR="00AE6B3C" w:rsidRPr="009F34CA">
        <w:rPr>
          <w:sz w:val="20"/>
          <w:szCs w:val="20"/>
          <w:lang w:val="tr-TR"/>
        </w:rPr>
        <w:t xml:space="preserve"> </w:t>
      </w:r>
      <w:r w:rsidR="00D436A3">
        <w:rPr>
          <w:sz w:val="20"/>
          <w:szCs w:val="20"/>
          <w:lang w:val="tr-TR"/>
        </w:rPr>
        <w:t>rotaya</w:t>
      </w:r>
      <w:r w:rsidR="003F0136">
        <w:rPr>
          <w:sz w:val="20"/>
          <w:szCs w:val="20"/>
          <w:lang w:val="tr-TR"/>
        </w:rPr>
        <w:t xml:space="preserve"> ve ortalamaya</w:t>
      </w:r>
      <w:r w:rsidR="00D436A3">
        <w:rPr>
          <w:sz w:val="20"/>
          <w:szCs w:val="20"/>
          <w:lang w:val="tr-TR"/>
        </w:rPr>
        <w:t xml:space="preserve"> ait bilgiler</w:t>
      </w:r>
      <w:r w:rsidRPr="009F34CA">
        <w:rPr>
          <w:sz w:val="20"/>
          <w:szCs w:val="20"/>
          <w:lang w:val="tr-TR"/>
        </w:rPr>
        <w:t>.</w:t>
      </w:r>
    </w:p>
    <w:tbl>
      <w:tblPr>
        <w:tblStyle w:val="PlainTable51"/>
        <w:tblW w:w="7972" w:type="dxa"/>
        <w:tblInd w:w="108" w:type="dxa"/>
        <w:tblLook w:val="04A0" w:firstRow="1" w:lastRow="0" w:firstColumn="1" w:lastColumn="0" w:noHBand="0" w:noVBand="1"/>
      </w:tblPr>
      <w:tblGrid>
        <w:gridCol w:w="709"/>
        <w:gridCol w:w="1167"/>
        <w:gridCol w:w="1526"/>
        <w:gridCol w:w="1276"/>
        <w:gridCol w:w="1526"/>
        <w:gridCol w:w="1768"/>
      </w:tblGrid>
      <w:tr w:rsidR="009F34CA" w:rsidRPr="000E000E" w14:paraId="684EDB72" w14:textId="77777777" w:rsidTr="000E0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6825876F" w14:textId="77777777" w:rsidR="009F34CA" w:rsidRPr="000E000E" w:rsidRDefault="009A3E2D" w:rsidP="000E000E">
            <w:pPr>
              <w:spacing w:after="20"/>
              <w:ind w:left="34"/>
              <w:jc w:val="left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Sıra</w:t>
            </w:r>
          </w:p>
        </w:tc>
        <w:tc>
          <w:tcPr>
            <w:tcW w:w="1167" w:type="dxa"/>
          </w:tcPr>
          <w:p w14:paraId="02C9ACB5" w14:textId="77777777" w:rsidR="009F34CA" w:rsidRPr="000E000E" w:rsidRDefault="009A3E2D" w:rsidP="000E000E">
            <w:pPr>
              <w:spacing w:after="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Süre</w:t>
            </w:r>
            <w:r w:rsidR="009F34CA" w:rsidRPr="000E000E">
              <w:rPr>
                <w:b/>
                <w:sz w:val="16"/>
                <w:szCs w:val="16"/>
                <w:lang w:val="tr-TR"/>
              </w:rPr>
              <w:t xml:space="preserve"> (</w:t>
            </w:r>
            <w:proofErr w:type="spellStart"/>
            <w:r w:rsidR="009F34CA" w:rsidRPr="000E000E">
              <w:rPr>
                <w:b/>
                <w:sz w:val="16"/>
                <w:szCs w:val="16"/>
                <w:lang w:val="tr-TR"/>
              </w:rPr>
              <w:t>Sn</w:t>
            </w:r>
            <w:proofErr w:type="spellEnd"/>
            <w:r w:rsidR="009F34CA" w:rsidRPr="000E000E">
              <w:rPr>
                <w:b/>
                <w:sz w:val="16"/>
                <w:szCs w:val="16"/>
                <w:lang w:val="tr-TR"/>
              </w:rPr>
              <w:t>)</w:t>
            </w:r>
          </w:p>
        </w:tc>
        <w:tc>
          <w:tcPr>
            <w:tcW w:w="1526" w:type="dxa"/>
          </w:tcPr>
          <w:p w14:paraId="0DF34724" w14:textId="77777777" w:rsidR="009F34CA" w:rsidRPr="000E000E" w:rsidRDefault="009A3E2D" w:rsidP="000E000E">
            <w:pPr>
              <w:spacing w:after="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M</w:t>
            </w:r>
            <w:r w:rsidR="009F34CA" w:rsidRPr="000E000E">
              <w:rPr>
                <w:b/>
                <w:sz w:val="16"/>
                <w:szCs w:val="16"/>
                <w:lang w:val="tr-TR"/>
              </w:rPr>
              <w:t xml:space="preserve"> (Birim)</w:t>
            </w:r>
          </w:p>
        </w:tc>
        <w:tc>
          <w:tcPr>
            <w:tcW w:w="1276" w:type="dxa"/>
          </w:tcPr>
          <w:p w14:paraId="48FCEA13" w14:textId="77777777" w:rsidR="009F34CA" w:rsidRPr="000E000E" w:rsidRDefault="009A3E2D" w:rsidP="000E000E">
            <w:pPr>
              <w:spacing w:after="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CP</w:t>
            </w:r>
          </w:p>
        </w:tc>
        <w:tc>
          <w:tcPr>
            <w:tcW w:w="1526" w:type="dxa"/>
          </w:tcPr>
          <w:p w14:paraId="29ACBC03" w14:textId="77777777" w:rsidR="009F34CA" w:rsidRPr="000E000E" w:rsidRDefault="009A3E2D" w:rsidP="000E000E">
            <w:pPr>
              <w:spacing w:after="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TP</w:t>
            </w:r>
          </w:p>
        </w:tc>
        <w:tc>
          <w:tcPr>
            <w:tcW w:w="1768" w:type="dxa"/>
          </w:tcPr>
          <w:p w14:paraId="62B58226" w14:textId="77777777" w:rsidR="009F34CA" w:rsidRPr="000E000E" w:rsidRDefault="009F34CA" w:rsidP="000E000E">
            <w:pPr>
              <w:spacing w:after="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B (%)</w:t>
            </w:r>
          </w:p>
        </w:tc>
      </w:tr>
      <w:tr w:rsidR="009F34CA" w:rsidRPr="000E000E" w14:paraId="4D0246C5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44596FB" w14:textId="77777777" w:rsidR="009F34CA" w:rsidRPr="000E000E" w:rsidRDefault="009F34CA" w:rsidP="000E000E">
            <w:pPr>
              <w:tabs>
                <w:tab w:val="left" w:pos="313"/>
              </w:tabs>
              <w:spacing w:after="2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</w:t>
            </w:r>
          </w:p>
        </w:tc>
        <w:tc>
          <w:tcPr>
            <w:tcW w:w="1167" w:type="dxa"/>
          </w:tcPr>
          <w:p w14:paraId="6CBDEA9B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1,594</w:t>
            </w:r>
          </w:p>
        </w:tc>
        <w:tc>
          <w:tcPr>
            <w:tcW w:w="1526" w:type="dxa"/>
          </w:tcPr>
          <w:p w14:paraId="4CDE2AD4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931,331</w:t>
            </w:r>
          </w:p>
        </w:tc>
        <w:tc>
          <w:tcPr>
            <w:tcW w:w="1276" w:type="dxa"/>
          </w:tcPr>
          <w:p w14:paraId="021DDDDD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</w:tcPr>
          <w:p w14:paraId="4ED50867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931,331</w:t>
            </w:r>
          </w:p>
        </w:tc>
        <w:tc>
          <w:tcPr>
            <w:tcW w:w="1768" w:type="dxa"/>
          </w:tcPr>
          <w:p w14:paraId="5DB03C33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99,99</w:t>
            </w:r>
          </w:p>
        </w:tc>
      </w:tr>
      <w:tr w:rsidR="009F34CA" w:rsidRPr="000E000E" w14:paraId="10C6940D" w14:textId="77777777" w:rsidTr="000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B61D007" w14:textId="77777777" w:rsidR="009F34CA" w:rsidRPr="000E000E" w:rsidRDefault="009F34CA" w:rsidP="000E000E">
            <w:pPr>
              <w:tabs>
                <w:tab w:val="left" w:pos="313"/>
              </w:tabs>
              <w:spacing w:after="2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2</w:t>
            </w:r>
          </w:p>
        </w:tc>
        <w:tc>
          <w:tcPr>
            <w:tcW w:w="1167" w:type="dxa"/>
          </w:tcPr>
          <w:p w14:paraId="22767BEE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1,537</w:t>
            </w:r>
          </w:p>
        </w:tc>
        <w:tc>
          <w:tcPr>
            <w:tcW w:w="1526" w:type="dxa"/>
          </w:tcPr>
          <w:p w14:paraId="367D15C7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931,939</w:t>
            </w:r>
          </w:p>
        </w:tc>
        <w:tc>
          <w:tcPr>
            <w:tcW w:w="1276" w:type="dxa"/>
          </w:tcPr>
          <w:p w14:paraId="77B95599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</w:tcPr>
          <w:p w14:paraId="1C15B469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931,939</w:t>
            </w:r>
          </w:p>
        </w:tc>
        <w:tc>
          <w:tcPr>
            <w:tcW w:w="1768" w:type="dxa"/>
          </w:tcPr>
          <w:p w14:paraId="07B6F44B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99,92</w:t>
            </w:r>
          </w:p>
        </w:tc>
      </w:tr>
      <w:tr w:rsidR="009F34CA" w:rsidRPr="000E000E" w14:paraId="389F370E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D2A700B" w14:textId="77777777" w:rsidR="009F34CA" w:rsidRPr="000E000E" w:rsidRDefault="009F34CA" w:rsidP="000E000E">
            <w:pPr>
              <w:tabs>
                <w:tab w:val="left" w:pos="313"/>
              </w:tabs>
              <w:spacing w:after="2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3</w:t>
            </w:r>
          </w:p>
        </w:tc>
        <w:tc>
          <w:tcPr>
            <w:tcW w:w="1167" w:type="dxa"/>
          </w:tcPr>
          <w:p w14:paraId="50192E1C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1,539</w:t>
            </w:r>
          </w:p>
        </w:tc>
        <w:tc>
          <w:tcPr>
            <w:tcW w:w="1526" w:type="dxa"/>
          </w:tcPr>
          <w:p w14:paraId="710AD963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934,655</w:t>
            </w:r>
          </w:p>
        </w:tc>
        <w:tc>
          <w:tcPr>
            <w:tcW w:w="1276" w:type="dxa"/>
          </w:tcPr>
          <w:p w14:paraId="48429669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</w:tcPr>
          <w:p w14:paraId="3D912644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934,655</w:t>
            </w:r>
          </w:p>
        </w:tc>
        <w:tc>
          <w:tcPr>
            <w:tcW w:w="1768" w:type="dxa"/>
          </w:tcPr>
          <w:p w14:paraId="0475DCAB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99,63</w:t>
            </w:r>
          </w:p>
        </w:tc>
      </w:tr>
      <w:tr w:rsidR="009F34CA" w:rsidRPr="000E000E" w14:paraId="726C049C" w14:textId="77777777" w:rsidTr="000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F0FF0FF" w14:textId="77777777" w:rsidR="009F34CA" w:rsidRPr="000E000E" w:rsidRDefault="009F34CA" w:rsidP="000E000E">
            <w:pPr>
              <w:tabs>
                <w:tab w:val="left" w:pos="313"/>
              </w:tabs>
              <w:spacing w:after="2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4</w:t>
            </w:r>
          </w:p>
        </w:tc>
        <w:tc>
          <w:tcPr>
            <w:tcW w:w="1167" w:type="dxa"/>
          </w:tcPr>
          <w:p w14:paraId="319D4978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1,570</w:t>
            </w:r>
          </w:p>
        </w:tc>
        <w:tc>
          <w:tcPr>
            <w:tcW w:w="1526" w:type="dxa"/>
          </w:tcPr>
          <w:p w14:paraId="7A184A78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931,740</w:t>
            </w:r>
          </w:p>
        </w:tc>
        <w:tc>
          <w:tcPr>
            <w:tcW w:w="1276" w:type="dxa"/>
          </w:tcPr>
          <w:p w14:paraId="10EDE18C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0,139</w:t>
            </w:r>
          </w:p>
        </w:tc>
        <w:tc>
          <w:tcPr>
            <w:tcW w:w="1526" w:type="dxa"/>
          </w:tcPr>
          <w:p w14:paraId="10F26665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931,879</w:t>
            </w:r>
          </w:p>
        </w:tc>
        <w:tc>
          <w:tcPr>
            <w:tcW w:w="1768" w:type="dxa"/>
          </w:tcPr>
          <w:p w14:paraId="3E4EDC73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99,93</w:t>
            </w:r>
          </w:p>
        </w:tc>
      </w:tr>
      <w:tr w:rsidR="009F34CA" w:rsidRPr="000E000E" w14:paraId="00243C83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4F9D6E6" w14:textId="77777777" w:rsidR="009F34CA" w:rsidRPr="000E000E" w:rsidRDefault="009F34CA" w:rsidP="000E000E">
            <w:pPr>
              <w:tabs>
                <w:tab w:val="left" w:pos="313"/>
              </w:tabs>
              <w:spacing w:after="2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5</w:t>
            </w:r>
          </w:p>
        </w:tc>
        <w:tc>
          <w:tcPr>
            <w:tcW w:w="1167" w:type="dxa"/>
          </w:tcPr>
          <w:p w14:paraId="6FB603B4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1,534</w:t>
            </w:r>
          </w:p>
        </w:tc>
        <w:tc>
          <w:tcPr>
            <w:tcW w:w="1526" w:type="dxa"/>
          </w:tcPr>
          <w:p w14:paraId="34B8FB8A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931,996</w:t>
            </w:r>
          </w:p>
        </w:tc>
        <w:tc>
          <w:tcPr>
            <w:tcW w:w="1276" w:type="dxa"/>
          </w:tcPr>
          <w:p w14:paraId="3796AD62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0,397</w:t>
            </w:r>
          </w:p>
        </w:tc>
        <w:tc>
          <w:tcPr>
            <w:tcW w:w="1526" w:type="dxa"/>
          </w:tcPr>
          <w:p w14:paraId="2A8650AF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932,393</w:t>
            </w:r>
          </w:p>
        </w:tc>
        <w:tc>
          <w:tcPr>
            <w:tcW w:w="1768" w:type="dxa"/>
          </w:tcPr>
          <w:p w14:paraId="7DD2195F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99,87</w:t>
            </w:r>
          </w:p>
        </w:tc>
      </w:tr>
      <w:tr w:rsidR="009F34CA" w:rsidRPr="000E000E" w14:paraId="68DEFF07" w14:textId="77777777" w:rsidTr="000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9322FC1" w14:textId="77777777" w:rsidR="009F34CA" w:rsidRPr="000E000E" w:rsidRDefault="009F34CA" w:rsidP="000E000E">
            <w:pPr>
              <w:tabs>
                <w:tab w:val="left" w:pos="313"/>
              </w:tabs>
              <w:spacing w:after="2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6</w:t>
            </w:r>
          </w:p>
        </w:tc>
        <w:tc>
          <w:tcPr>
            <w:tcW w:w="1167" w:type="dxa"/>
          </w:tcPr>
          <w:p w14:paraId="655EC180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1,567</w:t>
            </w:r>
          </w:p>
        </w:tc>
        <w:tc>
          <w:tcPr>
            <w:tcW w:w="1526" w:type="dxa"/>
          </w:tcPr>
          <w:p w14:paraId="7F32312A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946,018</w:t>
            </w:r>
          </w:p>
        </w:tc>
        <w:tc>
          <w:tcPr>
            <w:tcW w:w="1276" w:type="dxa"/>
          </w:tcPr>
          <w:p w14:paraId="43951BD5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0,815</w:t>
            </w:r>
          </w:p>
        </w:tc>
        <w:tc>
          <w:tcPr>
            <w:tcW w:w="1526" w:type="dxa"/>
          </w:tcPr>
          <w:p w14:paraId="4A5992B8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946,832</w:t>
            </w:r>
          </w:p>
        </w:tc>
        <w:tc>
          <w:tcPr>
            <w:tcW w:w="1768" w:type="dxa"/>
          </w:tcPr>
          <w:p w14:paraId="695E7C9A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98,32</w:t>
            </w:r>
          </w:p>
        </w:tc>
      </w:tr>
      <w:tr w:rsidR="009F34CA" w:rsidRPr="000E000E" w14:paraId="5F18FA83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DEA9CA3" w14:textId="77777777" w:rsidR="009F34CA" w:rsidRPr="000E000E" w:rsidRDefault="009F34CA" w:rsidP="000E000E">
            <w:pPr>
              <w:tabs>
                <w:tab w:val="left" w:pos="313"/>
              </w:tabs>
              <w:spacing w:after="2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7</w:t>
            </w:r>
          </w:p>
        </w:tc>
        <w:tc>
          <w:tcPr>
            <w:tcW w:w="1167" w:type="dxa"/>
          </w:tcPr>
          <w:p w14:paraId="3C88050A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1,564</w:t>
            </w:r>
          </w:p>
        </w:tc>
        <w:tc>
          <w:tcPr>
            <w:tcW w:w="1526" w:type="dxa"/>
          </w:tcPr>
          <w:p w14:paraId="493612B8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947,539</w:t>
            </w:r>
          </w:p>
        </w:tc>
        <w:tc>
          <w:tcPr>
            <w:tcW w:w="1276" w:type="dxa"/>
          </w:tcPr>
          <w:p w14:paraId="3A78FEA0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</w:tcPr>
          <w:p w14:paraId="4ECD1B89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947,539</w:t>
            </w:r>
          </w:p>
        </w:tc>
        <w:tc>
          <w:tcPr>
            <w:tcW w:w="1768" w:type="dxa"/>
          </w:tcPr>
          <w:p w14:paraId="2DA647B0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98,25</w:t>
            </w:r>
          </w:p>
        </w:tc>
      </w:tr>
      <w:tr w:rsidR="009F34CA" w:rsidRPr="000E000E" w14:paraId="76965022" w14:textId="77777777" w:rsidTr="000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4F49AE" w14:textId="77777777" w:rsidR="009F34CA" w:rsidRPr="000E000E" w:rsidRDefault="009F34CA" w:rsidP="000E000E">
            <w:pPr>
              <w:tabs>
                <w:tab w:val="left" w:pos="313"/>
              </w:tabs>
              <w:spacing w:after="2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8</w:t>
            </w:r>
          </w:p>
        </w:tc>
        <w:tc>
          <w:tcPr>
            <w:tcW w:w="1167" w:type="dxa"/>
          </w:tcPr>
          <w:p w14:paraId="68CA8D19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1,562</w:t>
            </w:r>
          </w:p>
        </w:tc>
        <w:tc>
          <w:tcPr>
            <w:tcW w:w="1526" w:type="dxa"/>
          </w:tcPr>
          <w:p w14:paraId="3D93DFB5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931,990</w:t>
            </w:r>
          </w:p>
        </w:tc>
        <w:tc>
          <w:tcPr>
            <w:tcW w:w="1276" w:type="dxa"/>
          </w:tcPr>
          <w:p w14:paraId="6CFA049C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</w:tcPr>
          <w:p w14:paraId="4E8FB70D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931,990</w:t>
            </w:r>
          </w:p>
        </w:tc>
        <w:tc>
          <w:tcPr>
            <w:tcW w:w="1768" w:type="dxa"/>
          </w:tcPr>
          <w:p w14:paraId="7A6E5A97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99,92</w:t>
            </w:r>
          </w:p>
        </w:tc>
      </w:tr>
      <w:tr w:rsidR="009F34CA" w:rsidRPr="000E000E" w14:paraId="460A60E9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F8D1D29" w14:textId="77777777" w:rsidR="009F34CA" w:rsidRPr="000E000E" w:rsidRDefault="009F34CA" w:rsidP="000E000E">
            <w:pPr>
              <w:tabs>
                <w:tab w:val="left" w:pos="313"/>
              </w:tabs>
              <w:spacing w:after="2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</w:t>
            </w:r>
          </w:p>
        </w:tc>
        <w:tc>
          <w:tcPr>
            <w:tcW w:w="1167" w:type="dxa"/>
          </w:tcPr>
          <w:p w14:paraId="63A4B4FD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1,578</w:t>
            </w:r>
          </w:p>
        </w:tc>
        <w:tc>
          <w:tcPr>
            <w:tcW w:w="1526" w:type="dxa"/>
          </w:tcPr>
          <w:p w14:paraId="40C03AEE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931,926</w:t>
            </w:r>
          </w:p>
        </w:tc>
        <w:tc>
          <w:tcPr>
            <w:tcW w:w="1276" w:type="dxa"/>
          </w:tcPr>
          <w:p w14:paraId="29A1A151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</w:tcPr>
          <w:p w14:paraId="38B666A2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931,926</w:t>
            </w:r>
          </w:p>
        </w:tc>
        <w:tc>
          <w:tcPr>
            <w:tcW w:w="1768" w:type="dxa"/>
          </w:tcPr>
          <w:p w14:paraId="488C3642" w14:textId="77777777" w:rsidR="009F34CA" w:rsidRPr="000E000E" w:rsidRDefault="009F34CA" w:rsidP="000E000E">
            <w:pPr>
              <w:spacing w:after="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99,92</w:t>
            </w:r>
          </w:p>
        </w:tc>
      </w:tr>
      <w:tr w:rsidR="009F34CA" w:rsidRPr="000E000E" w14:paraId="1CC92353" w14:textId="77777777" w:rsidTr="000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34A9CE" w14:textId="77777777" w:rsidR="009F34CA" w:rsidRPr="000E000E" w:rsidRDefault="009F34CA" w:rsidP="000E000E">
            <w:pPr>
              <w:tabs>
                <w:tab w:val="left" w:pos="313"/>
              </w:tabs>
              <w:spacing w:after="2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10</w:t>
            </w:r>
          </w:p>
        </w:tc>
        <w:tc>
          <w:tcPr>
            <w:tcW w:w="1167" w:type="dxa"/>
          </w:tcPr>
          <w:p w14:paraId="5A631189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1,537</w:t>
            </w:r>
          </w:p>
        </w:tc>
        <w:tc>
          <w:tcPr>
            <w:tcW w:w="1526" w:type="dxa"/>
          </w:tcPr>
          <w:p w14:paraId="25A49C79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932,063</w:t>
            </w:r>
          </w:p>
        </w:tc>
        <w:tc>
          <w:tcPr>
            <w:tcW w:w="1276" w:type="dxa"/>
          </w:tcPr>
          <w:p w14:paraId="3713906B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</w:tcPr>
          <w:p w14:paraId="04983723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932,063</w:t>
            </w:r>
          </w:p>
        </w:tc>
        <w:tc>
          <w:tcPr>
            <w:tcW w:w="1768" w:type="dxa"/>
          </w:tcPr>
          <w:p w14:paraId="5E87DA28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99,91</w:t>
            </w:r>
          </w:p>
        </w:tc>
      </w:tr>
      <w:tr w:rsidR="009F34CA" w:rsidRPr="000E000E" w14:paraId="65CE920D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2" w:type="dxa"/>
            <w:gridSpan w:val="6"/>
          </w:tcPr>
          <w:p w14:paraId="6B5CE51E" w14:textId="77777777" w:rsidR="009F34CA" w:rsidRPr="000E000E" w:rsidRDefault="009F34CA" w:rsidP="000E000E">
            <w:pPr>
              <w:spacing w:after="20"/>
              <w:jc w:val="left"/>
              <w:rPr>
                <w:rFonts w:ascii="Calibri" w:hAnsi="Calibri" w:cs="Calibri"/>
                <w:b/>
                <w:color w:val="000000"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 xml:space="preserve">100 ölçüm için </w:t>
            </w:r>
            <w:r w:rsidR="00585078" w:rsidRPr="000E000E">
              <w:rPr>
                <w:b/>
                <w:sz w:val="16"/>
                <w:szCs w:val="16"/>
                <w:lang w:val="tr-TR"/>
              </w:rPr>
              <w:t>ortalama:</w:t>
            </w:r>
          </w:p>
        </w:tc>
      </w:tr>
      <w:tr w:rsidR="009F34CA" w:rsidRPr="000E000E" w14:paraId="15D847B0" w14:textId="77777777" w:rsidTr="000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0C5FB21" w14:textId="77777777" w:rsidR="009F34CA" w:rsidRPr="000E000E" w:rsidRDefault="009F34CA" w:rsidP="000E000E">
            <w:pPr>
              <w:spacing w:after="20"/>
              <w:jc w:val="left"/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167" w:type="dxa"/>
          </w:tcPr>
          <w:p w14:paraId="063FE4E1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1,550</w:t>
            </w:r>
          </w:p>
        </w:tc>
        <w:tc>
          <w:tcPr>
            <w:tcW w:w="1526" w:type="dxa"/>
          </w:tcPr>
          <w:p w14:paraId="5C3C2E94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933,287</w:t>
            </w:r>
          </w:p>
        </w:tc>
        <w:tc>
          <w:tcPr>
            <w:tcW w:w="1276" w:type="dxa"/>
          </w:tcPr>
          <w:p w14:paraId="0BD3CF5E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0,074</w:t>
            </w:r>
          </w:p>
        </w:tc>
        <w:tc>
          <w:tcPr>
            <w:tcW w:w="1526" w:type="dxa"/>
          </w:tcPr>
          <w:p w14:paraId="57C6F654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933,361</w:t>
            </w:r>
          </w:p>
        </w:tc>
        <w:tc>
          <w:tcPr>
            <w:tcW w:w="1768" w:type="dxa"/>
          </w:tcPr>
          <w:p w14:paraId="06E4E2AA" w14:textId="77777777" w:rsidR="009F34CA" w:rsidRPr="000E000E" w:rsidRDefault="009F34CA" w:rsidP="000E000E">
            <w:pPr>
              <w:spacing w:after="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% 99,767</w:t>
            </w:r>
          </w:p>
        </w:tc>
      </w:tr>
    </w:tbl>
    <w:p w14:paraId="2542D9B2" w14:textId="77777777" w:rsidR="00925CE6" w:rsidRPr="00925CE6" w:rsidRDefault="00C4063B" w:rsidP="00925CE6">
      <w:pPr>
        <w:rPr>
          <w:lang w:val="tr-TR"/>
        </w:rPr>
      </w:pPr>
      <w:r>
        <w:rPr>
          <w:noProof/>
        </w:rPr>
        <w:drawing>
          <wp:anchor distT="71755" distB="144145" distL="114300" distR="114300" simplePos="0" relativeHeight="251660288" behindDoc="0" locked="0" layoutInCell="1" allowOverlap="1" wp14:anchorId="52C9D910" wp14:editId="24992164">
            <wp:simplePos x="0" y="0"/>
            <wp:positionH relativeFrom="column">
              <wp:posOffset>745203</wp:posOffset>
            </wp:positionH>
            <wp:positionV relativeFrom="paragraph">
              <wp:posOffset>716364</wp:posOffset>
            </wp:positionV>
            <wp:extent cx="3424555" cy="1416050"/>
            <wp:effectExtent l="0" t="0" r="444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8" t="44582" r="30979" b="20201"/>
                    <a:stretch/>
                  </pic:blipFill>
                  <pic:spPr bwMode="auto">
                    <a:xfrm>
                      <a:off x="0" y="0"/>
                      <a:ext cx="3424555" cy="141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F34CA" w:rsidRPr="009F34CA">
        <w:rPr>
          <w:lang w:val="tr-TR"/>
        </w:rPr>
        <w:t xml:space="preserve">Çizelge 2’de verilen sonuçlar incelendiğinde önerilen algoritmanın 7 radarın olduğu bir </w:t>
      </w:r>
      <w:r w:rsidR="000A649F" w:rsidRPr="009F34CA">
        <w:rPr>
          <w:lang w:val="tr-TR"/>
        </w:rPr>
        <w:t>harekât</w:t>
      </w:r>
      <w:r w:rsidR="009F34CA" w:rsidRPr="009F34CA">
        <w:rPr>
          <w:lang w:val="tr-TR"/>
        </w:rPr>
        <w:t xml:space="preserve"> ortamında </w:t>
      </w:r>
      <w:r w:rsidR="009F34CA" w:rsidRPr="00993BA5">
        <w:rPr>
          <w:b/>
          <w:lang w:val="tr-TR"/>
        </w:rPr>
        <w:t xml:space="preserve">1,5 </w:t>
      </w:r>
      <w:proofErr w:type="spellStart"/>
      <w:r w:rsidR="009F34CA" w:rsidRPr="00993BA5">
        <w:rPr>
          <w:b/>
          <w:lang w:val="tr-TR"/>
        </w:rPr>
        <w:t>sn</w:t>
      </w:r>
      <w:proofErr w:type="spellEnd"/>
      <w:r w:rsidR="009F34CA" w:rsidRPr="009F34CA">
        <w:rPr>
          <w:lang w:val="tr-TR"/>
        </w:rPr>
        <w:t xml:space="preserve"> gibi kısa bir hesaplama süresinde en kısa rotaya</w:t>
      </w:r>
      <w:r w:rsidR="009F34CA" w:rsidRPr="009F34CA">
        <w:rPr>
          <w:b/>
          <w:lang w:val="tr-TR"/>
        </w:rPr>
        <w:t xml:space="preserve"> %99,767 </w:t>
      </w:r>
      <w:r w:rsidR="009F34CA" w:rsidRPr="009F34CA">
        <w:rPr>
          <w:lang w:val="tr-TR"/>
        </w:rPr>
        <w:t>oranı</w:t>
      </w:r>
      <w:r w:rsidR="000A649F">
        <w:rPr>
          <w:lang w:val="tr-TR"/>
        </w:rPr>
        <w:t>n</w:t>
      </w:r>
      <w:r w:rsidR="009F34CA" w:rsidRPr="009F34CA">
        <w:rPr>
          <w:lang w:val="tr-TR"/>
        </w:rPr>
        <w:t>da yaklaştığı görülmüştür.</w:t>
      </w:r>
      <w:r w:rsidR="00201644">
        <w:rPr>
          <w:lang w:val="tr-TR"/>
        </w:rPr>
        <w:t xml:space="preserve"> Ayrıca Şekil 3’te de radar yerleşim planı ve bulunan rotalardan örnek bir rota gö</w:t>
      </w:r>
      <w:r w:rsidR="000A649F">
        <w:rPr>
          <w:lang w:val="tr-TR"/>
        </w:rPr>
        <w:t>s</w:t>
      </w:r>
      <w:r w:rsidR="00201644">
        <w:rPr>
          <w:lang w:val="tr-TR"/>
        </w:rPr>
        <w:t>terilmiştir.</w:t>
      </w:r>
    </w:p>
    <w:p w14:paraId="10A64255" w14:textId="77777777" w:rsidR="00201644" w:rsidRPr="00201644" w:rsidRDefault="00201644" w:rsidP="00DA7103">
      <w:pPr>
        <w:jc w:val="center"/>
        <w:rPr>
          <w:sz w:val="20"/>
          <w:szCs w:val="20"/>
          <w:lang w:val="tr-TR"/>
        </w:rPr>
      </w:pPr>
      <w:r w:rsidRPr="00201644">
        <w:rPr>
          <w:b/>
          <w:sz w:val="20"/>
          <w:szCs w:val="20"/>
          <w:lang w:val="tr-TR"/>
        </w:rPr>
        <w:t>Şekil 3.</w:t>
      </w:r>
      <w:r w:rsidRPr="00201644">
        <w:rPr>
          <w:sz w:val="20"/>
          <w:szCs w:val="20"/>
          <w:lang w:val="tr-TR"/>
        </w:rPr>
        <w:t xml:space="preserve"> Algoritma tarafından örnek </w:t>
      </w:r>
      <w:r w:rsidR="00750E69">
        <w:rPr>
          <w:sz w:val="20"/>
          <w:szCs w:val="20"/>
          <w:lang w:val="tr-TR"/>
        </w:rPr>
        <w:t xml:space="preserve">1 için </w:t>
      </w:r>
      <w:r w:rsidR="00750E69" w:rsidRPr="00201644">
        <w:rPr>
          <w:sz w:val="20"/>
          <w:szCs w:val="20"/>
          <w:lang w:val="tr-TR"/>
        </w:rPr>
        <w:t xml:space="preserve">hesaplanan </w:t>
      </w:r>
      <w:r w:rsidRPr="00201644">
        <w:rPr>
          <w:sz w:val="20"/>
          <w:szCs w:val="20"/>
          <w:lang w:val="tr-TR"/>
        </w:rPr>
        <w:t>rota</w:t>
      </w:r>
    </w:p>
    <w:p w14:paraId="554B60FD" w14:textId="70DAFF6A" w:rsidR="009F34CA" w:rsidRDefault="003F0136" w:rsidP="009F34CA">
      <w:pPr>
        <w:pStyle w:val="ListeParagraf"/>
        <w:numPr>
          <w:ilvl w:val="2"/>
          <w:numId w:val="25"/>
        </w:numPr>
        <w:tabs>
          <w:tab w:val="left" w:pos="851"/>
        </w:tabs>
        <w:spacing w:after="0"/>
        <w:contextualSpacing w:val="0"/>
        <w:rPr>
          <w:b/>
          <w:lang w:val="tr-TR"/>
        </w:rPr>
      </w:pPr>
      <w:r>
        <w:rPr>
          <w:b/>
          <w:lang w:val="tr-TR"/>
        </w:rPr>
        <w:t xml:space="preserve">Deney </w:t>
      </w:r>
      <w:r w:rsidR="009F34CA">
        <w:rPr>
          <w:b/>
          <w:lang w:val="tr-TR"/>
        </w:rPr>
        <w:t>- 2</w:t>
      </w:r>
    </w:p>
    <w:p w14:paraId="47D4A6E5" w14:textId="1C857C6C" w:rsidR="00993BA5" w:rsidRDefault="009825F5" w:rsidP="002F05EB">
      <w:pPr>
        <w:tabs>
          <w:tab w:val="left" w:pos="851"/>
        </w:tabs>
        <w:rPr>
          <w:lang w:val="tr-TR"/>
        </w:rPr>
      </w:pPr>
      <w:r>
        <w:rPr>
          <w:lang w:val="tr-TR"/>
        </w:rPr>
        <w:t>Bu örnekte r</w:t>
      </w:r>
      <w:r w:rsidR="00993BA5" w:rsidRPr="00993BA5">
        <w:rPr>
          <w:lang w:val="tr-TR"/>
        </w:rPr>
        <w:t xml:space="preserve">adar </w:t>
      </w:r>
      <w:r w:rsidR="00AD58CE">
        <w:rPr>
          <w:lang w:val="tr-TR"/>
        </w:rPr>
        <w:t>kaplama</w:t>
      </w:r>
      <w:r>
        <w:rPr>
          <w:lang w:val="tr-TR"/>
        </w:rPr>
        <w:t xml:space="preserve"> alanı</w:t>
      </w:r>
      <w:r w:rsidR="00993BA5" w:rsidRPr="00993BA5">
        <w:rPr>
          <w:lang w:val="tr-TR"/>
        </w:rPr>
        <w:t xml:space="preserve"> ihlali yapılmadan </w:t>
      </w:r>
      <w:r w:rsidR="00993BA5">
        <w:rPr>
          <w:lang w:val="tr-TR"/>
        </w:rPr>
        <w:t>uygun bir rotanın bulunması</w:t>
      </w:r>
      <w:r>
        <w:rPr>
          <w:lang w:val="tr-TR"/>
        </w:rPr>
        <w:t>nın</w:t>
      </w:r>
      <w:r w:rsidR="00993BA5">
        <w:rPr>
          <w:lang w:val="tr-TR"/>
        </w:rPr>
        <w:t xml:space="preserve"> mümkün olmadığı durumlarda </w:t>
      </w:r>
      <w:r>
        <w:rPr>
          <w:lang w:val="tr-TR"/>
        </w:rPr>
        <w:t xml:space="preserve">algoritmanın </w:t>
      </w:r>
      <w:proofErr w:type="spellStart"/>
      <w:r>
        <w:rPr>
          <w:lang w:val="tr-TR"/>
        </w:rPr>
        <w:t>İHA’nın</w:t>
      </w:r>
      <w:proofErr w:type="spellEnd"/>
      <w:r>
        <w:rPr>
          <w:lang w:val="tr-TR"/>
        </w:rPr>
        <w:t xml:space="preserve"> görevine devam edebilmesi için en az ihlal </w:t>
      </w:r>
      <w:r w:rsidR="00C4655F">
        <w:rPr>
          <w:lang w:val="tr-TR"/>
        </w:rPr>
        <w:t>yapılarak hedefe ulaşılabilecek</w:t>
      </w:r>
      <w:r>
        <w:rPr>
          <w:lang w:val="tr-TR"/>
        </w:rPr>
        <w:t xml:space="preserve"> olan rotayı belirlemesi test edilmiştir.</w:t>
      </w:r>
      <w:r w:rsidR="00925CE6">
        <w:rPr>
          <w:lang w:val="tr-TR"/>
        </w:rPr>
        <w:t xml:space="preserve"> </w:t>
      </w:r>
      <w:r w:rsidR="003F0136">
        <w:rPr>
          <w:lang w:val="tr-TR"/>
        </w:rPr>
        <w:t xml:space="preserve">Deney ile </w:t>
      </w:r>
      <w:r w:rsidR="002F05EB" w:rsidRPr="00E566E7">
        <w:rPr>
          <w:lang w:val="tr-TR"/>
        </w:rPr>
        <w:t>ilgili olarak</w:t>
      </w:r>
      <w:r w:rsidR="00E566E7">
        <w:rPr>
          <w:lang w:val="tr-TR"/>
        </w:rPr>
        <w:t>;</w:t>
      </w:r>
      <w:r w:rsidR="002F05EB" w:rsidRPr="00E566E7">
        <w:rPr>
          <w:lang w:val="tr-TR"/>
        </w:rPr>
        <w:t xml:space="preserve"> Şekil 4’teki radar yerleşim</w:t>
      </w:r>
      <w:r w:rsidR="002F05EB">
        <w:rPr>
          <w:lang w:val="tr-TR"/>
        </w:rPr>
        <w:t xml:space="preserve"> planına göre </w:t>
      </w:r>
      <w:r w:rsidR="00E566E7">
        <w:rPr>
          <w:lang w:val="tr-TR"/>
        </w:rPr>
        <w:t>en kısa</w:t>
      </w:r>
      <w:r w:rsidR="002F05EB">
        <w:rPr>
          <w:lang w:val="tr-TR"/>
        </w:rPr>
        <w:t xml:space="preserve"> rota</w:t>
      </w:r>
      <w:r w:rsidR="0056252C">
        <w:rPr>
          <w:lang w:val="tr-TR"/>
        </w:rPr>
        <w:t xml:space="preserve"> </w:t>
      </w:r>
      <w:r w:rsidR="000A649F">
        <w:rPr>
          <w:lang w:val="tr-TR"/>
        </w:rPr>
        <w:t>manüel</w:t>
      </w:r>
      <w:r w:rsidR="0056252C">
        <w:rPr>
          <w:lang w:val="tr-TR"/>
        </w:rPr>
        <w:t xml:space="preserve"> olarak ölçü</w:t>
      </w:r>
      <w:r w:rsidR="002F05EB">
        <w:rPr>
          <w:lang w:val="tr-TR"/>
        </w:rPr>
        <w:t>l</w:t>
      </w:r>
      <w:r w:rsidR="0056252C">
        <w:rPr>
          <w:lang w:val="tr-TR"/>
        </w:rPr>
        <w:t>mü</w:t>
      </w:r>
      <w:r w:rsidR="002F05EB">
        <w:rPr>
          <w:lang w:val="tr-TR"/>
        </w:rPr>
        <w:t>ş</w:t>
      </w:r>
      <w:r w:rsidR="0056252C">
        <w:rPr>
          <w:lang w:val="tr-TR"/>
        </w:rPr>
        <w:t xml:space="preserve"> </w:t>
      </w:r>
      <w:r w:rsidR="002F05EB">
        <w:rPr>
          <w:lang w:val="tr-TR"/>
        </w:rPr>
        <w:t xml:space="preserve">ve uzunluğu </w:t>
      </w:r>
      <w:r w:rsidR="002F05EB" w:rsidRPr="002F05EB">
        <w:rPr>
          <w:b/>
          <w:lang w:val="tr-TR"/>
        </w:rPr>
        <w:t>923,</w:t>
      </w:r>
      <w:r w:rsidR="00B115BC">
        <w:rPr>
          <w:b/>
          <w:lang w:val="tr-TR"/>
        </w:rPr>
        <w:t>221</w:t>
      </w:r>
      <w:r w:rsidR="002F05EB">
        <w:rPr>
          <w:lang w:val="tr-TR"/>
        </w:rPr>
        <w:t xml:space="preserve"> birim olarak bulunmuştur</w:t>
      </w:r>
      <w:r w:rsidR="0056252C">
        <w:rPr>
          <w:lang w:val="tr-TR"/>
        </w:rPr>
        <w:t xml:space="preserve">. </w:t>
      </w:r>
    </w:p>
    <w:p w14:paraId="441388FD" w14:textId="0D84CC0B" w:rsidR="002F05EB" w:rsidRDefault="002F05EB" w:rsidP="00993BA5">
      <w:pPr>
        <w:tabs>
          <w:tab w:val="left" w:pos="851"/>
        </w:tabs>
        <w:spacing w:after="0"/>
        <w:rPr>
          <w:lang w:val="tr-TR"/>
        </w:rPr>
      </w:pPr>
      <w:r w:rsidRPr="009F34CA">
        <w:rPr>
          <w:lang w:val="tr-TR"/>
        </w:rPr>
        <w:lastRenderedPageBreak/>
        <w:t xml:space="preserve">Çizelge 1’de </w:t>
      </w:r>
      <w:r w:rsidR="001F1E23">
        <w:rPr>
          <w:lang w:val="tr-TR"/>
        </w:rPr>
        <w:t>deney</w:t>
      </w:r>
      <w:r w:rsidRPr="009F34CA">
        <w:rPr>
          <w:lang w:val="tr-TR"/>
        </w:rPr>
        <w:t>-</w:t>
      </w:r>
      <w:r>
        <w:rPr>
          <w:lang w:val="tr-TR"/>
        </w:rPr>
        <w:t>2</w:t>
      </w:r>
      <w:r w:rsidRPr="009F34CA">
        <w:rPr>
          <w:lang w:val="tr-TR"/>
        </w:rPr>
        <w:t xml:space="preserve"> için verilen parametre değerleri kullanılarak önerilen </w:t>
      </w:r>
      <w:r w:rsidR="000A649F" w:rsidRPr="009F34CA">
        <w:rPr>
          <w:lang w:val="tr-TR"/>
        </w:rPr>
        <w:t>algoritma</w:t>
      </w:r>
      <w:r w:rsidRPr="009F34CA">
        <w:rPr>
          <w:lang w:val="tr-TR"/>
        </w:rPr>
        <w:t xml:space="preserve"> 100 kez çalıştırılmış ve elde edilen sonuçlardan rastgele seçilmiş 10 sonuç Çizelge </w:t>
      </w:r>
      <w:r>
        <w:rPr>
          <w:lang w:val="tr-TR"/>
        </w:rPr>
        <w:t>3’t</w:t>
      </w:r>
      <w:r w:rsidRPr="009F34CA">
        <w:rPr>
          <w:lang w:val="tr-TR"/>
        </w:rPr>
        <w:t>e verilmiştir.</w:t>
      </w:r>
      <w:r>
        <w:rPr>
          <w:lang w:val="tr-TR"/>
        </w:rPr>
        <w:t xml:space="preserve"> Rotanın kaplam</w:t>
      </w:r>
      <w:sdt>
        <w:sdtPr>
          <w:rPr>
            <w:lang w:val="tr-TR"/>
          </w:rPr>
          <w:id w:val="1942718715"/>
          <w:citation/>
        </w:sdtPr>
        <w:sdtContent>
          <w:r w:rsidR="00936A6E">
            <w:rPr>
              <w:lang w:val="tr-TR"/>
            </w:rPr>
            <w:fldChar w:fldCharType="begin"/>
          </w:r>
          <w:r w:rsidR="00936A6E">
            <w:rPr>
              <w:lang w:val="tr-TR"/>
            </w:rPr>
            <w:instrText xml:space="preserve"> CITATION Mur13 \l 1055 </w:instrText>
          </w:r>
          <w:r w:rsidR="00936A6E">
            <w:rPr>
              <w:lang w:val="tr-TR"/>
            </w:rPr>
            <w:fldChar w:fldCharType="separate"/>
          </w:r>
          <w:r w:rsidR="0008573A">
            <w:rPr>
              <w:noProof/>
              <w:lang w:val="tr-TR"/>
            </w:rPr>
            <w:t xml:space="preserve"> </w:t>
          </w:r>
          <w:r w:rsidR="0008573A" w:rsidRPr="0008573A">
            <w:rPr>
              <w:noProof/>
              <w:lang w:val="tr-TR"/>
            </w:rPr>
            <w:t>[13]</w:t>
          </w:r>
          <w:r w:rsidR="00936A6E">
            <w:rPr>
              <w:lang w:val="tr-TR"/>
            </w:rPr>
            <w:fldChar w:fldCharType="end"/>
          </w:r>
        </w:sdtContent>
      </w:sdt>
      <w:r>
        <w:rPr>
          <w:lang w:val="tr-TR"/>
        </w:rPr>
        <w:t xml:space="preserve">a ihlali yapma miktarı </w:t>
      </w:r>
      <w:r w:rsidR="000A649F">
        <w:rPr>
          <w:lang w:val="tr-TR"/>
        </w:rPr>
        <w:t>manüel</w:t>
      </w:r>
      <w:r>
        <w:rPr>
          <w:lang w:val="tr-TR"/>
        </w:rPr>
        <w:t xml:space="preserve"> olarak ölçülemediğinden </w:t>
      </w:r>
      <w:r w:rsidRPr="00896FFC">
        <w:rPr>
          <w:b/>
          <w:lang w:val="tr-TR"/>
        </w:rPr>
        <w:t>başarım sadece rota uzunluğu üzerinden hesaplanmıştır</w:t>
      </w:r>
      <w:r>
        <w:rPr>
          <w:lang w:val="tr-TR"/>
        </w:rPr>
        <w:t>. Ancak Şekil 4 incelendiğinde algoritma tarafından oluşturulan rota</w:t>
      </w:r>
      <w:r w:rsidR="00FE5A76">
        <w:rPr>
          <w:lang w:val="tr-TR"/>
        </w:rPr>
        <w:t>nın</w:t>
      </w:r>
      <w:r>
        <w:rPr>
          <w:lang w:val="tr-TR"/>
        </w:rPr>
        <w:t xml:space="preserve"> </w:t>
      </w:r>
      <w:r w:rsidR="000A649F">
        <w:rPr>
          <w:lang w:val="tr-TR"/>
        </w:rPr>
        <w:t>uygulanabilir</w:t>
      </w:r>
      <w:r>
        <w:rPr>
          <w:lang w:val="tr-TR"/>
        </w:rPr>
        <w:t xml:space="preserve"> bir rota</w:t>
      </w:r>
      <w:r w:rsidR="00FE5A76">
        <w:rPr>
          <w:lang w:val="tr-TR"/>
        </w:rPr>
        <w:t xml:space="preserve"> olduğu görülecektir.</w:t>
      </w:r>
    </w:p>
    <w:p w14:paraId="3C7B3E08" w14:textId="77777777" w:rsidR="00925CE6" w:rsidRPr="00D436A3" w:rsidRDefault="00D436A3" w:rsidP="00D436A3">
      <w:pPr>
        <w:spacing w:before="120" w:after="240"/>
        <w:jc w:val="center"/>
        <w:rPr>
          <w:sz w:val="20"/>
          <w:szCs w:val="20"/>
          <w:lang w:val="tr-TR"/>
        </w:rPr>
      </w:pPr>
      <w:r w:rsidRPr="009F34CA">
        <w:rPr>
          <w:b/>
          <w:sz w:val="20"/>
          <w:szCs w:val="20"/>
          <w:lang w:val="tr-TR"/>
        </w:rPr>
        <w:t xml:space="preserve">Çizelge </w:t>
      </w:r>
      <w:r w:rsidR="00E62602">
        <w:rPr>
          <w:b/>
          <w:sz w:val="20"/>
          <w:szCs w:val="20"/>
          <w:lang w:val="tr-TR"/>
        </w:rPr>
        <w:t>3</w:t>
      </w:r>
      <w:r w:rsidRPr="009F34CA">
        <w:rPr>
          <w:b/>
          <w:sz w:val="20"/>
          <w:szCs w:val="20"/>
          <w:lang w:val="tr-TR"/>
        </w:rPr>
        <w:t>.</w:t>
      </w:r>
      <w:r w:rsidRPr="009F34CA">
        <w:rPr>
          <w:sz w:val="20"/>
          <w:szCs w:val="20"/>
          <w:lang w:val="tr-TR"/>
        </w:rPr>
        <w:t xml:space="preserve"> </w:t>
      </w:r>
      <w:r>
        <w:rPr>
          <w:sz w:val="20"/>
          <w:szCs w:val="20"/>
          <w:lang w:val="tr-TR"/>
        </w:rPr>
        <w:t>Örnek 2’ye ait sonuçlardan r</w:t>
      </w:r>
      <w:r w:rsidRPr="009F34CA">
        <w:rPr>
          <w:sz w:val="20"/>
          <w:szCs w:val="20"/>
          <w:lang w:val="tr-TR"/>
        </w:rPr>
        <w:t xml:space="preserve">astgele seçilen 10 </w:t>
      </w:r>
      <w:r>
        <w:rPr>
          <w:sz w:val="20"/>
          <w:szCs w:val="20"/>
          <w:lang w:val="tr-TR"/>
        </w:rPr>
        <w:t>rotaya ait bilgiler</w:t>
      </w:r>
      <w:r w:rsidRPr="009F34CA">
        <w:rPr>
          <w:sz w:val="20"/>
          <w:szCs w:val="20"/>
          <w:lang w:val="tr-TR"/>
        </w:rPr>
        <w:t>.</w:t>
      </w:r>
    </w:p>
    <w:tbl>
      <w:tblPr>
        <w:tblStyle w:val="PlainTable51"/>
        <w:tblW w:w="7845" w:type="dxa"/>
        <w:tblInd w:w="108" w:type="dxa"/>
        <w:tblLook w:val="04A0" w:firstRow="1" w:lastRow="0" w:firstColumn="1" w:lastColumn="0" w:noHBand="0" w:noVBand="1"/>
      </w:tblPr>
      <w:tblGrid>
        <w:gridCol w:w="726"/>
        <w:gridCol w:w="1196"/>
        <w:gridCol w:w="1563"/>
        <w:gridCol w:w="1307"/>
        <w:gridCol w:w="1563"/>
        <w:gridCol w:w="1490"/>
      </w:tblGrid>
      <w:tr w:rsidR="009A3E2D" w:rsidRPr="000E000E" w14:paraId="6BC23F48" w14:textId="77777777" w:rsidTr="009A3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6" w:type="dxa"/>
          </w:tcPr>
          <w:p w14:paraId="5F0796DD" w14:textId="77777777" w:rsidR="002F05EB" w:rsidRPr="000E000E" w:rsidRDefault="009A3E2D" w:rsidP="00837696">
            <w:pPr>
              <w:spacing w:after="40"/>
              <w:ind w:left="34"/>
              <w:jc w:val="left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Sıra</w:t>
            </w:r>
          </w:p>
        </w:tc>
        <w:tc>
          <w:tcPr>
            <w:tcW w:w="1196" w:type="dxa"/>
          </w:tcPr>
          <w:p w14:paraId="413393F2" w14:textId="77777777" w:rsidR="002F05EB" w:rsidRPr="000E000E" w:rsidRDefault="009A3E2D" w:rsidP="00837696">
            <w:pPr>
              <w:spacing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Süre</w:t>
            </w:r>
            <w:r w:rsidR="002F05EB" w:rsidRPr="000E000E">
              <w:rPr>
                <w:b/>
                <w:sz w:val="16"/>
                <w:szCs w:val="16"/>
                <w:lang w:val="tr-TR"/>
              </w:rPr>
              <w:t xml:space="preserve"> (</w:t>
            </w:r>
            <w:proofErr w:type="spellStart"/>
            <w:r w:rsidR="002F05EB" w:rsidRPr="000E000E">
              <w:rPr>
                <w:b/>
                <w:sz w:val="16"/>
                <w:szCs w:val="16"/>
                <w:lang w:val="tr-TR"/>
              </w:rPr>
              <w:t>Sn</w:t>
            </w:r>
            <w:proofErr w:type="spellEnd"/>
            <w:r w:rsidR="002F05EB" w:rsidRPr="000E000E">
              <w:rPr>
                <w:b/>
                <w:sz w:val="16"/>
                <w:szCs w:val="16"/>
                <w:lang w:val="tr-TR"/>
              </w:rPr>
              <w:t>)</w:t>
            </w:r>
          </w:p>
        </w:tc>
        <w:tc>
          <w:tcPr>
            <w:tcW w:w="1563" w:type="dxa"/>
          </w:tcPr>
          <w:p w14:paraId="72BF87D3" w14:textId="77777777" w:rsidR="002F05EB" w:rsidRPr="000E000E" w:rsidRDefault="009A3E2D" w:rsidP="00837696">
            <w:pPr>
              <w:spacing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M</w:t>
            </w:r>
            <w:r w:rsidR="002F05EB" w:rsidRPr="000E000E">
              <w:rPr>
                <w:b/>
                <w:sz w:val="16"/>
                <w:szCs w:val="16"/>
                <w:lang w:val="tr-TR"/>
              </w:rPr>
              <w:t xml:space="preserve"> (Birim)</w:t>
            </w:r>
          </w:p>
        </w:tc>
        <w:tc>
          <w:tcPr>
            <w:tcW w:w="1307" w:type="dxa"/>
          </w:tcPr>
          <w:p w14:paraId="38CA8C7C" w14:textId="77777777" w:rsidR="002F05EB" w:rsidRPr="000E000E" w:rsidRDefault="009A3E2D" w:rsidP="00837696">
            <w:pPr>
              <w:spacing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CP</w:t>
            </w:r>
          </w:p>
        </w:tc>
        <w:tc>
          <w:tcPr>
            <w:tcW w:w="1563" w:type="dxa"/>
          </w:tcPr>
          <w:p w14:paraId="4D7C3B00" w14:textId="77777777" w:rsidR="002F05EB" w:rsidRPr="000E000E" w:rsidRDefault="009A3E2D" w:rsidP="00837696">
            <w:pPr>
              <w:spacing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 xml:space="preserve"> TP</w:t>
            </w:r>
          </w:p>
        </w:tc>
        <w:tc>
          <w:tcPr>
            <w:tcW w:w="1487" w:type="dxa"/>
          </w:tcPr>
          <w:p w14:paraId="31F0538E" w14:textId="77777777" w:rsidR="002F05EB" w:rsidRPr="000E000E" w:rsidRDefault="009A3E2D" w:rsidP="00837696">
            <w:pPr>
              <w:spacing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B</w:t>
            </w:r>
            <w:r w:rsidR="002F05EB" w:rsidRPr="000E000E">
              <w:rPr>
                <w:b/>
                <w:sz w:val="16"/>
                <w:szCs w:val="16"/>
                <w:lang w:val="tr-TR"/>
              </w:rPr>
              <w:t xml:space="preserve"> (%)</w:t>
            </w:r>
          </w:p>
        </w:tc>
      </w:tr>
      <w:tr w:rsidR="009A3E2D" w:rsidRPr="000E000E" w14:paraId="00206307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16029F0D" w14:textId="77777777" w:rsidR="00B115BC" w:rsidRPr="000E000E" w:rsidRDefault="00B115BC" w:rsidP="00837696">
            <w:pPr>
              <w:tabs>
                <w:tab w:val="left" w:pos="313"/>
              </w:tabs>
              <w:spacing w:after="4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</w:t>
            </w:r>
          </w:p>
        </w:tc>
        <w:tc>
          <w:tcPr>
            <w:tcW w:w="1196" w:type="dxa"/>
          </w:tcPr>
          <w:p w14:paraId="7D9C6CCB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1,251</w:t>
            </w:r>
          </w:p>
        </w:tc>
        <w:tc>
          <w:tcPr>
            <w:tcW w:w="1563" w:type="dxa"/>
          </w:tcPr>
          <w:p w14:paraId="750694FD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924,259</w:t>
            </w:r>
          </w:p>
        </w:tc>
        <w:tc>
          <w:tcPr>
            <w:tcW w:w="1307" w:type="dxa"/>
          </w:tcPr>
          <w:p w14:paraId="188EA7D2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45,707</w:t>
            </w:r>
          </w:p>
        </w:tc>
        <w:tc>
          <w:tcPr>
            <w:tcW w:w="1563" w:type="dxa"/>
          </w:tcPr>
          <w:p w14:paraId="33C8EB25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969,966</w:t>
            </w:r>
          </w:p>
        </w:tc>
        <w:tc>
          <w:tcPr>
            <w:tcW w:w="1487" w:type="dxa"/>
          </w:tcPr>
          <w:p w14:paraId="3DF1CBB3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99,89</w:t>
            </w:r>
          </w:p>
        </w:tc>
      </w:tr>
      <w:tr w:rsidR="009A3E2D" w:rsidRPr="000E000E" w14:paraId="1D7AE590" w14:textId="77777777" w:rsidTr="000E000E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7583C494" w14:textId="77777777" w:rsidR="00B115BC" w:rsidRPr="000E000E" w:rsidRDefault="00B115BC" w:rsidP="00837696">
            <w:pPr>
              <w:tabs>
                <w:tab w:val="left" w:pos="313"/>
              </w:tabs>
              <w:spacing w:after="4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2</w:t>
            </w:r>
          </w:p>
        </w:tc>
        <w:tc>
          <w:tcPr>
            <w:tcW w:w="1196" w:type="dxa"/>
          </w:tcPr>
          <w:p w14:paraId="5B195515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1,248</w:t>
            </w:r>
          </w:p>
        </w:tc>
        <w:tc>
          <w:tcPr>
            <w:tcW w:w="1563" w:type="dxa"/>
          </w:tcPr>
          <w:p w14:paraId="75E1DD78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927,024</w:t>
            </w:r>
          </w:p>
        </w:tc>
        <w:tc>
          <w:tcPr>
            <w:tcW w:w="1307" w:type="dxa"/>
          </w:tcPr>
          <w:p w14:paraId="74FA3270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45,866</w:t>
            </w:r>
          </w:p>
        </w:tc>
        <w:tc>
          <w:tcPr>
            <w:tcW w:w="1563" w:type="dxa"/>
          </w:tcPr>
          <w:p w14:paraId="3D6DD79E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972,890</w:t>
            </w:r>
          </w:p>
        </w:tc>
        <w:tc>
          <w:tcPr>
            <w:tcW w:w="1487" w:type="dxa"/>
          </w:tcPr>
          <w:p w14:paraId="39F595A6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99,59</w:t>
            </w:r>
          </w:p>
        </w:tc>
      </w:tr>
      <w:tr w:rsidR="009A3E2D" w:rsidRPr="000E000E" w14:paraId="6FA776C0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EC57A24" w14:textId="77777777" w:rsidR="00B115BC" w:rsidRPr="000E000E" w:rsidRDefault="00B115BC" w:rsidP="00837696">
            <w:pPr>
              <w:tabs>
                <w:tab w:val="left" w:pos="313"/>
              </w:tabs>
              <w:spacing w:after="4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3</w:t>
            </w:r>
          </w:p>
        </w:tc>
        <w:tc>
          <w:tcPr>
            <w:tcW w:w="1196" w:type="dxa"/>
          </w:tcPr>
          <w:p w14:paraId="48EB6CBA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1,289</w:t>
            </w:r>
          </w:p>
        </w:tc>
        <w:tc>
          <w:tcPr>
            <w:tcW w:w="1563" w:type="dxa"/>
          </w:tcPr>
          <w:p w14:paraId="0AB6F783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929,224</w:t>
            </w:r>
          </w:p>
        </w:tc>
        <w:tc>
          <w:tcPr>
            <w:tcW w:w="1307" w:type="dxa"/>
          </w:tcPr>
          <w:p w14:paraId="28420B32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45,626</w:t>
            </w:r>
          </w:p>
        </w:tc>
        <w:tc>
          <w:tcPr>
            <w:tcW w:w="1563" w:type="dxa"/>
          </w:tcPr>
          <w:p w14:paraId="08B45642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974,848</w:t>
            </w:r>
          </w:p>
        </w:tc>
        <w:tc>
          <w:tcPr>
            <w:tcW w:w="1487" w:type="dxa"/>
          </w:tcPr>
          <w:p w14:paraId="095DD455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99,35</w:t>
            </w:r>
          </w:p>
        </w:tc>
      </w:tr>
      <w:tr w:rsidR="009A3E2D" w:rsidRPr="000E000E" w14:paraId="27790E6D" w14:textId="77777777" w:rsidTr="000E000E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6839499" w14:textId="77777777" w:rsidR="00B115BC" w:rsidRPr="000E000E" w:rsidRDefault="00B115BC" w:rsidP="00837696">
            <w:pPr>
              <w:tabs>
                <w:tab w:val="left" w:pos="313"/>
              </w:tabs>
              <w:spacing w:after="4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4</w:t>
            </w:r>
          </w:p>
        </w:tc>
        <w:tc>
          <w:tcPr>
            <w:tcW w:w="1196" w:type="dxa"/>
          </w:tcPr>
          <w:p w14:paraId="00E853FA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1,241</w:t>
            </w:r>
          </w:p>
        </w:tc>
        <w:tc>
          <w:tcPr>
            <w:tcW w:w="1563" w:type="dxa"/>
          </w:tcPr>
          <w:p w14:paraId="6BEA5F9B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923,791</w:t>
            </w:r>
          </w:p>
        </w:tc>
        <w:tc>
          <w:tcPr>
            <w:tcW w:w="1307" w:type="dxa"/>
          </w:tcPr>
          <w:p w14:paraId="1962A995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46,064</w:t>
            </w:r>
          </w:p>
        </w:tc>
        <w:tc>
          <w:tcPr>
            <w:tcW w:w="1563" w:type="dxa"/>
          </w:tcPr>
          <w:p w14:paraId="79108A46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969,854</w:t>
            </w:r>
          </w:p>
        </w:tc>
        <w:tc>
          <w:tcPr>
            <w:tcW w:w="1487" w:type="dxa"/>
          </w:tcPr>
          <w:p w14:paraId="0A9594C5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99,94</w:t>
            </w:r>
          </w:p>
        </w:tc>
      </w:tr>
      <w:tr w:rsidR="009A3E2D" w:rsidRPr="000E000E" w14:paraId="3BA80A78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A2B42A9" w14:textId="77777777" w:rsidR="00B115BC" w:rsidRPr="000E000E" w:rsidRDefault="00B115BC" w:rsidP="00837696">
            <w:pPr>
              <w:tabs>
                <w:tab w:val="left" w:pos="313"/>
              </w:tabs>
              <w:spacing w:after="4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5</w:t>
            </w:r>
          </w:p>
        </w:tc>
        <w:tc>
          <w:tcPr>
            <w:tcW w:w="1196" w:type="dxa"/>
          </w:tcPr>
          <w:p w14:paraId="18A95026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1,276</w:t>
            </w:r>
          </w:p>
        </w:tc>
        <w:tc>
          <w:tcPr>
            <w:tcW w:w="1563" w:type="dxa"/>
          </w:tcPr>
          <w:p w14:paraId="327473DC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927,622</w:t>
            </w:r>
          </w:p>
        </w:tc>
        <w:tc>
          <w:tcPr>
            <w:tcW w:w="1307" w:type="dxa"/>
          </w:tcPr>
          <w:p w14:paraId="388D7F49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45,766</w:t>
            </w:r>
          </w:p>
        </w:tc>
        <w:tc>
          <w:tcPr>
            <w:tcW w:w="1563" w:type="dxa"/>
          </w:tcPr>
          <w:p w14:paraId="2758EE7C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973,388</w:t>
            </w:r>
          </w:p>
        </w:tc>
        <w:tc>
          <w:tcPr>
            <w:tcW w:w="1487" w:type="dxa"/>
          </w:tcPr>
          <w:p w14:paraId="19C1D228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99,52</w:t>
            </w:r>
          </w:p>
        </w:tc>
      </w:tr>
      <w:tr w:rsidR="009A3E2D" w:rsidRPr="000E000E" w14:paraId="7F4DD5BA" w14:textId="77777777" w:rsidTr="000E000E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38A67170" w14:textId="77777777" w:rsidR="00B115BC" w:rsidRPr="000E000E" w:rsidRDefault="00B115BC" w:rsidP="00837696">
            <w:pPr>
              <w:tabs>
                <w:tab w:val="left" w:pos="313"/>
              </w:tabs>
              <w:spacing w:after="4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6</w:t>
            </w:r>
          </w:p>
        </w:tc>
        <w:tc>
          <w:tcPr>
            <w:tcW w:w="1196" w:type="dxa"/>
          </w:tcPr>
          <w:p w14:paraId="645AB957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1,242</w:t>
            </w:r>
          </w:p>
        </w:tc>
        <w:tc>
          <w:tcPr>
            <w:tcW w:w="1563" w:type="dxa"/>
          </w:tcPr>
          <w:p w14:paraId="07852EC7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923,524</w:t>
            </w:r>
          </w:p>
        </w:tc>
        <w:tc>
          <w:tcPr>
            <w:tcW w:w="1307" w:type="dxa"/>
          </w:tcPr>
          <w:p w14:paraId="1B60388D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45,640</w:t>
            </w:r>
          </w:p>
        </w:tc>
        <w:tc>
          <w:tcPr>
            <w:tcW w:w="1563" w:type="dxa"/>
          </w:tcPr>
          <w:p w14:paraId="55662BCC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969,164</w:t>
            </w:r>
          </w:p>
        </w:tc>
        <w:tc>
          <w:tcPr>
            <w:tcW w:w="1487" w:type="dxa"/>
          </w:tcPr>
          <w:p w14:paraId="4BAB2240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99,97</w:t>
            </w:r>
          </w:p>
        </w:tc>
      </w:tr>
      <w:tr w:rsidR="009A3E2D" w:rsidRPr="000E000E" w14:paraId="2A2FDA60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680D30A9" w14:textId="77777777" w:rsidR="00B115BC" w:rsidRPr="000E000E" w:rsidRDefault="00B115BC" w:rsidP="00837696">
            <w:pPr>
              <w:tabs>
                <w:tab w:val="left" w:pos="313"/>
              </w:tabs>
              <w:spacing w:after="4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7</w:t>
            </w:r>
          </w:p>
        </w:tc>
        <w:tc>
          <w:tcPr>
            <w:tcW w:w="1196" w:type="dxa"/>
          </w:tcPr>
          <w:p w14:paraId="5D10B968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1,273</w:t>
            </w:r>
          </w:p>
        </w:tc>
        <w:tc>
          <w:tcPr>
            <w:tcW w:w="1563" w:type="dxa"/>
          </w:tcPr>
          <w:p w14:paraId="65A5A7D7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925,750</w:t>
            </w:r>
          </w:p>
        </w:tc>
        <w:tc>
          <w:tcPr>
            <w:tcW w:w="1307" w:type="dxa"/>
          </w:tcPr>
          <w:p w14:paraId="1F24D3E0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45,706</w:t>
            </w:r>
          </w:p>
        </w:tc>
        <w:tc>
          <w:tcPr>
            <w:tcW w:w="1563" w:type="dxa"/>
          </w:tcPr>
          <w:p w14:paraId="62E0FA03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971,456</w:t>
            </w:r>
          </w:p>
        </w:tc>
        <w:tc>
          <w:tcPr>
            <w:tcW w:w="1487" w:type="dxa"/>
          </w:tcPr>
          <w:p w14:paraId="6BE4236C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99,73</w:t>
            </w:r>
          </w:p>
        </w:tc>
      </w:tr>
      <w:tr w:rsidR="009A3E2D" w:rsidRPr="000E000E" w14:paraId="01486449" w14:textId="77777777" w:rsidTr="000E000E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8D95D56" w14:textId="77777777" w:rsidR="00B115BC" w:rsidRPr="000E000E" w:rsidRDefault="00B115BC" w:rsidP="00837696">
            <w:pPr>
              <w:tabs>
                <w:tab w:val="left" w:pos="313"/>
              </w:tabs>
              <w:spacing w:after="4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8</w:t>
            </w:r>
          </w:p>
        </w:tc>
        <w:tc>
          <w:tcPr>
            <w:tcW w:w="1196" w:type="dxa"/>
          </w:tcPr>
          <w:p w14:paraId="15DE5229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1,249</w:t>
            </w:r>
          </w:p>
        </w:tc>
        <w:tc>
          <w:tcPr>
            <w:tcW w:w="1563" w:type="dxa"/>
          </w:tcPr>
          <w:p w14:paraId="0D029EED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928,129</w:t>
            </w:r>
          </w:p>
        </w:tc>
        <w:tc>
          <w:tcPr>
            <w:tcW w:w="1307" w:type="dxa"/>
          </w:tcPr>
          <w:p w14:paraId="3897AE22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46,135</w:t>
            </w:r>
          </w:p>
        </w:tc>
        <w:tc>
          <w:tcPr>
            <w:tcW w:w="1563" w:type="dxa"/>
          </w:tcPr>
          <w:p w14:paraId="2E00257F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974,264</w:t>
            </w:r>
          </w:p>
        </w:tc>
        <w:tc>
          <w:tcPr>
            <w:tcW w:w="1487" w:type="dxa"/>
          </w:tcPr>
          <w:p w14:paraId="56AB3621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99,47</w:t>
            </w:r>
          </w:p>
        </w:tc>
      </w:tr>
      <w:tr w:rsidR="009A3E2D" w:rsidRPr="000E000E" w14:paraId="6F2202F1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513C0542" w14:textId="77777777" w:rsidR="00B115BC" w:rsidRPr="000E000E" w:rsidRDefault="00B115BC" w:rsidP="00837696">
            <w:pPr>
              <w:tabs>
                <w:tab w:val="left" w:pos="313"/>
              </w:tabs>
              <w:spacing w:after="4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</w:t>
            </w:r>
          </w:p>
        </w:tc>
        <w:tc>
          <w:tcPr>
            <w:tcW w:w="1196" w:type="dxa"/>
          </w:tcPr>
          <w:p w14:paraId="06A28C6C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1,241</w:t>
            </w:r>
          </w:p>
        </w:tc>
        <w:tc>
          <w:tcPr>
            <w:tcW w:w="1563" w:type="dxa"/>
          </w:tcPr>
          <w:p w14:paraId="24F1C934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926,040</w:t>
            </w:r>
          </w:p>
        </w:tc>
        <w:tc>
          <w:tcPr>
            <w:tcW w:w="1307" w:type="dxa"/>
          </w:tcPr>
          <w:p w14:paraId="6AC08BAE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46,295</w:t>
            </w:r>
          </w:p>
        </w:tc>
        <w:tc>
          <w:tcPr>
            <w:tcW w:w="1563" w:type="dxa"/>
          </w:tcPr>
          <w:p w14:paraId="77BB9076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972,335</w:t>
            </w:r>
          </w:p>
        </w:tc>
        <w:tc>
          <w:tcPr>
            <w:tcW w:w="1487" w:type="dxa"/>
          </w:tcPr>
          <w:p w14:paraId="71A2018A" w14:textId="77777777" w:rsidR="00B115BC" w:rsidRPr="000E000E" w:rsidRDefault="00B115BC" w:rsidP="00837696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99,69</w:t>
            </w:r>
          </w:p>
        </w:tc>
      </w:tr>
      <w:tr w:rsidR="009A3E2D" w:rsidRPr="000E000E" w14:paraId="45206B06" w14:textId="77777777" w:rsidTr="009A3E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06D7C27A" w14:textId="77777777" w:rsidR="00B115BC" w:rsidRPr="000E000E" w:rsidRDefault="00B115BC" w:rsidP="00837696">
            <w:pPr>
              <w:tabs>
                <w:tab w:val="left" w:pos="313"/>
              </w:tabs>
              <w:spacing w:after="40"/>
              <w:ind w:left="34"/>
              <w:jc w:val="left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10</w:t>
            </w:r>
          </w:p>
        </w:tc>
        <w:tc>
          <w:tcPr>
            <w:tcW w:w="1196" w:type="dxa"/>
          </w:tcPr>
          <w:p w14:paraId="1E4C7D97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1,261</w:t>
            </w:r>
          </w:p>
        </w:tc>
        <w:tc>
          <w:tcPr>
            <w:tcW w:w="1563" w:type="dxa"/>
          </w:tcPr>
          <w:p w14:paraId="777AD754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926,019</w:t>
            </w:r>
          </w:p>
        </w:tc>
        <w:tc>
          <w:tcPr>
            <w:tcW w:w="1307" w:type="dxa"/>
          </w:tcPr>
          <w:p w14:paraId="3EA3AAAD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46,949</w:t>
            </w:r>
          </w:p>
        </w:tc>
        <w:tc>
          <w:tcPr>
            <w:tcW w:w="1563" w:type="dxa"/>
          </w:tcPr>
          <w:p w14:paraId="27D77DC0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tr-TR"/>
              </w:rPr>
            </w:pPr>
            <w:r w:rsidRPr="000E000E">
              <w:rPr>
                <w:sz w:val="16"/>
                <w:szCs w:val="16"/>
                <w:lang w:val="tr-TR"/>
              </w:rPr>
              <w:t>972,969</w:t>
            </w:r>
          </w:p>
        </w:tc>
        <w:tc>
          <w:tcPr>
            <w:tcW w:w="1487" w:type="dxa"/>
          </w:tcPr>
          <w:p w14:paraId="10FFEC7E" w14:textId="77777777" w:rsidR="00B115BC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0E000E">
              <w:rPr>
                <w:rFonts w:cs="Arial"/>
                <w:color w:val="000000"/>
                <w:sz w:val="16"/>
                <w:szCs w:val="16"/>
              </w:rPr>
              <w:t>99,70</w:t>
            </w:r>
          </w:p>
        </w:tc>
      </w:tr>
      <w:tr w:rsidR="002F05EB" w:rsidRPr="000E000E" w14:paraId="058EE284" w14:textId="77777777" w:rsidTr="009A3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5" w:type="dxa"/>
            <w:gridSpan w:val="6"/>
          </w:tcPr>
          <w:p w14:paraId="07B6A970" w14:textId="77777777" w:rsidR="002F05EB" w:rsidRPr="000E000E" w:rsidRDefault="002F05EB" w:rsidP="00837696">
            <w:pPr>
              <w:spacing w:after="40"/>
              <w:jc w:val="left"/>
              <w:rPr>
                <w:rFonts w:ascii="Calibri" w:hAnsi="Calibri" w:cs="Calibri"/>
                <w:b/>
                <w:color w:val="000000"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 xml:space="preserve">100 ölçüm için </w:t>
            </w:r>
            <w:r w:rsidR="00E566E7" w:rsidRPr="000E000E">
              <w:rPr>
                <w:b/>
                <w:sz w:val="16"/>
                <w:szCs w:val="16"/>
                <w:lang w:val="tr-TR"/>
              </w:rPr>
              <w:t>ortalama:</w:t>
            </w:r>
          </w:p>
        </w:tc>
      </w:tr>
      <w:tr w:rsidR="009A3E2D" w:rsidRPr="000E000E" w14:paraId="7C3EC477" w14:textId="77777777" w:rsidTr="000E000E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5594979A" w14:textId="77777777" w:rsidR="002F05EB" w:rsidRPr="000E000E" w:rsidRDefault="002F05EB" w:rsidP="00837696">
            <w:pPr>
              <w:spacing w:after="40"/>
              <w:jc w:val="left"/>
              <w:rPr>
                <w:b/>
                <w:sz w:val="16"/>
                <w:szCs w:val="16"/>
                <w:lang w:val="tr-TR"/>
              </w:rPr>
            </w:pPr>
          </w:p>
        </w:tc>
        <w:tc>
          <w:tcPr>
            <w:tcW w:w="1196" w:type="dxa"/>
          </w:tcPr>
          <w:p w14:paraId="4088CAE2" w14:textId="77777777" w:rsidR="002F05EB" w:rsidRPr="000E000E" w:rsidRDefault="00FE5A76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1,260</w:t>
            </w:r>
          </w:p>
        </w:tc>
        <w:tc>
          <w:tcPr>
            <w:tcW w:w="1563" w:type="dxa"/>
          </w:tcPr>
          <w:p w14:paraId="5ADC1512" w14:textId="77777777" w:rsidR="002F05EB" w:rsidRPr="000E000E" w:rsidRDefault="00FE5A76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927,703</w:t>
            </w:r>
          </w:p>
        </w:tc>
        <w:tc>
          <w:tcPr>
            <w:tcW w:w="1307" w:type="dxa"/>
          </w:tcPr>
          <w:p w14:paraId="48212CA1" w14:textId="77777777" w:rsidR="002F05EB" w:rsidRPr="000E000E" w:rsidRDefault="00FE5A76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45,931</w:t>
            </w:r>
          </w:p>
        </w:tc>
        <w:tc>
          <w:tcPr>
            <w:tcW w:w="1563" w:type="dxa"/>
          </w:tcPr>
          <w:p w14:paraId="3BB9F534" w14:textId="77777777" w:rsidR="002F05EB" w:rsidRPr="000E000E" w:rsidRDefault="00FE5A76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973,634</w:t>
            </w:r>
          </w:p>
        </w:tc>
        <w:tc>
          <w:tcPr>
            <w:tcW w:w="1487" w:type="dxa"/>
          </w:tcPr>
          <w:p w14:paraId="6800A820" w14:textId="77777777" w:rsidR="002F05EB" w:rsidRPr="000E000E" w:rsidRDefault="00B115BC" w:rsidP="00837696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  <w:lang w:val="tr-TR"/>
              </w:rPr>
            </w:pPr>
            <w:r w:rsidRPr="000E000E">
              <w:rPr>
                <w:b/>
                <w:sz w:val="16"/>
                <w:szCs w:val="16"/>
                <w:lang w:val="tr-TR"/>
              </w:rPr>
              <w:t>99,541</w:t>
            </w:r>
          </w:p>
        </w:tc>
      </w:tr>
    </w:tbl>
    <w:p w14:paraId="0F03F834" w14:textId="77777777" w:rsidR="000E000E" w:rsidRDefault="000E000E" w:rsidP="000E000E">
      <w:pPr>
        <w:tabs>
          <w:tab w:val="left" w:pos="851"/>
        </w:tabs>
        <w:rPr>
          <w:lang w:val="tr-TR"/>
        </w:rPr>
      </w:pPr>
      <w:r w:rsidRPr="00E566E7">
        <w:rPr>
          <w:b/>
          <w:noProof/>
          <w:sz w:val="20"/>
          <w:szCs w:val="20"/>
        </w:rPr>
        <w:drawing>
          <wp:anchor distT="0" distB="36195" distL="114300" distR="114300" simplePos="0" relativeHeight="251659264" behindDoc="0" locked="0" layoutInCell="1" allowOverlap="1" wp14:anchorId="21A2C65B" wp14:editId="7CA06067">
            <wp:simplePos x="0" y="0"/>
            <wp:positionH relativeFrom="column">
              <wp:posOffset>822600</wp:posOffset>
            </wp:positionH>
            <wp:positionV relativeFrom="paragraph">
              <wp:posOffset>774700</wp:posOffset>
            </wp:positionV>
            <wp:extent cx="3329305" cy="1381760"/>
            <wp:effectExtent l="0" t="0" r="4445" b="8890"/>
            <wp:wrapTopAndBottom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5" t="40526" r="20659" b="24179"/>
                    <a:stretch/>
                  </pic:blipFill>
                  <pic:spPr bwMode="auto">
                    <a:xfrm>
                      <a:off x="0" y="0"/>
                      <a:ext cx="3329305" cy="138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15BC" w:rsidRPr="009F34CA">
        <w:rPr>
          <w:lang w:val="tr-TR"/>
        </w:rPr>
        <w:t xml:space="preserve">Çizelge </w:t>
      </w:r>
      <w:r w:rsidR="00B115BC">
        <w:rPr>
          <w:lang w:val="tr-TR"/>
        </w:rPr>
        <w:t>3</w:t>
      </w:r>
      <w:r w:rsidR="00B115BC" w:rsidRPr="009F34CA">
        <w:rPr>
          <w:lang w:val="tr-TR"/>
        </w:rPr>
        <w:t>’</w:t>
      </w:r>
      <w:r w:rsidR="00B115BC">
        <w:rPr>
          <w:lang w:val="tr-TR"/>
        </w:rPr>
        <w:t>t</w:t>
      </w:r>
      <w:r w:rsidR="00B115BC" w:rsidRPr="009F34CA">
        <w:rPr>
          <w:lang w:val="tr-TR"/>
        </w:rPr>
        <w:t>e verilen sonuçlar</w:t>
      </w:r>
      <w:r w:rsidR="001B1367">
        <w:rPr>
          <w:lang w:val="tr-TR"/>
        </w:rPr>
        <w:t xml:space="preserve"> ve şekil 4</w:t>
      </w:r>
      <w:r w:rsidR="00B115BC" w:rsidRPr="009F34CA">
        <w:rPr>
          <w:lang w:val="tr-TR"/>
        </w:rPr>
        <w:t xml:space="preserve"> incelendiğinde</w:t>
      </w:r>
      <w:r w:rsidR="001B1367">
        <w:rPr>
          <w:lang w:val="tr-TR"/>
        </w:rPr>
        <w:t>;</w:t>
      </w:r>
      <w:r w:rsidR="00B115BC" w:rsidRPr="009F34CA">
        <w:rPr>
          <w:lang w:val="tr-TR"/>
        </w:rPr>
        <w:t xml:space="preserve"> önerilen algoritmanın</w:t>
      </w:r>
      <w:r w:rsidR="001B1367">
        <w:rPr>
          <w:lang w:val="tr-TR"/>
        </w:rPr>
        <w:t>,</w:t>
      </w:r>
      <w:r w:rsidR="00B115BC" w:rsidRPr="009F34CA">
        <w:rPr>
          <w:lang w:val="tr-TR"/>
        </w:rPr>
        <w:t xml:space="preserve"> 7 rada</w:t>
      </w:r>
      <w:r w:rsidR="00B115BC">
        <w:rPr>
          <w:lang w:val="tr-TR"/>
        </w:rPr>
        <w:t xml:space="preserve">rın olduğu bir </w:t>
      </w:r>
      <w:r w:rsidR="000A649F">
        <w:rPr>
          <w:lang w:val="tr-TR"/>
        </w:rPr>
        <w:t>harekât</w:t>
      </w:r>
      <w:r w:rsidR="00B115BC">
        <w:rPr>
          <w:lang w:val="tr-TR"/>
        </w:rPr>
        <w:t xml:space="preserve"> sahasında, kaplama ihlali yapılmadan uygun bir rota oluşturulmasının mümkün olmadığı bir durumda</w:t>
      </w:r>
      <w:r w:rsidR="00B115BC" w:rsidRPr="009F34CA">
        <w:rPr>
          <w:lang w:val="tr-TR"/>
        </w:rPr>
        <w:t xml:space="preserve"> </w:t>
      </w:r>
      <w:r w:rsidR="00B115BC" w:rsidRPr="00993BA5">
        <w:rPr>
          <w:b/>
          <w:lang w:val="tr-TR"/>
        </w:rPr>
        <w:t>1,</w:t>
      </w:r>
      <w:r w:rsidR="00B115BC">
        <w:rPr>
          <w:b/>
          <w:lang w:val="tr-TR"/>
        </w:rPr>
        <w:t>3</w:t>
      </w:r>
      <w:r w:rsidR="00B115BC" w:rsidRPr="00993BA5">
        <w:rPr>
          <w:b/>
          <w:lang w:val="tr-TR"/>
        </w:rPr>
        <w:t xml:space="preserve"> </w:t>
      </w:r>
      <w:proofErr w:type="spellStart"/>
      <w:r w:rsidR="00B115BC" w:rsidRPr="00993BA5">
        <w:rPr>
          <w:b/>
          <w:lang w:val="tr-TR"/>
        </w:rPr>
        <w:t>sn</w:t>
      </w:r>
      <w:proofErr w:type="spellEnd"/>
      <w:r w:rsidR="00B115BC">
        <w:rPr>
          <w:lang w:val="tr-TR"/>
        </w:rPr>
        <w:t xml:space="preserve"> gibi kısa bir zamanda</w:t>
      </w:r>
      <w:r w:rsidR="00B115BC" w:rsidRPr="009F34CA">
        <w:rPr>
          <w:lang w:val="tr-TR"/>
        </w:rPr>
        <w:t xml:space="preserve"> en kısa rotaya</w:t>
      </w:r>
      <w:r w:rsidR="001B1367">
        <w:rPr>
          <w:lang w:val="tr-TR"/>
        </w:rPr>
        <w:t xml:space="preserve"> ortalama</w:t>
      </w:r>
      <w:r w:rsidR="00B115BC" w:rsidRPr="009F34CA">
        <w:rPr>
          <w:b/>
          <w:lang w:val="tr-TR"/>
        </w:rPr>
        <w:t xml:space="preserve"> %</w:t>
      </w:r>
      <w:r w:rsidR="00B115BC">
        <w:rPr>
          <w:b/>
          <w:lang w:val="tr-TR"/>
        </w:rPr>
        <w:t>99,541</w:t>
      </w:r>
      <w:r w:rsidR="00B115BC" w:rsidRPr="009F34CA">
        <w:rPr>
          <w:b/>
          <w:lang w:val="tr-TR"/>
        </w:rPr>
        <w:t xml:space="preserve"> </w:t>
      </w:r>
      <w:r w:rsidR="00B115BC" w:rsidRPr="009F34CA">
        <w:rPr>
          <w:lang w:val="tr-TR"/>
        </w:rPr>
        <w:t>oranı</w:t>
      </w:r>
      <w:r w:rsidR="000A649F">
        <w:rPr>
          <w:lang w:val="tr-TR"/>
        </w:rPr>
        <w:t>n</w:t>
      </w:r>
      <w:r w:rsidR="00B115BC" w:rsidRPr="009F34CA">
        <w:rPr>
          <w:lang w:val="tr-TR"/>
        </w:rPr>
        <w:t>da yaklaştığı görülmüştür.</w:t>
      </w:r>
      <w:r w:rsidR="00B115BC">
        <w:rPr>
          <w:lang w:val="tr-TR"/>
        </w:rPr>
        <w:t xml:space="preserve"> </w:t>
      </w:r>
    </w:p>
    <w:p w14:paraId="265596D1" w14:textId="77777777" w:rsidR="000E000E" w:rsidRDefault="000E000E" w:rsidP="000E000E">
      <w:pPr>
        <w:tabs>
          <w:tab w:val="left" w:pos="851"/>
        </w:tabs>
        <w:jc w:val="center"/>
        <w:rPr>
          <w:noProof/>
        </w:rPr>
      </w:pPr>
      <w:r w:rsidRPr="00E566E7">
        <w:rPr>
          <w:b/>
          <w:sz w:val="20"/>
          <w:szCs w:val="20"/>
          <w:lang w:val="tr-TR"/>
        </w:rPr>
        <w:t>Şekil 4.</w:t>
      </w:r>
      <w:r w:rsidRPr="00E566E7">
        <w:rPr>
          <w:sz w:val="20"/>
          <w:szCs w:val="20"/>
          <w:lang w:val="tr-TR"/>
        </w:rPr>
        <w:t xml:space="preserve"> Algoritma tarafından örnek 2 için hesaplanan rota.</w:t>
      </w:r>
    </w:p>
    <w:p w14:paraId="3C87A50B" w14:textId="35137C34" w:rsidR="009F34CA" w:rsidRDefault="001F1E23" w:rsidP="009F34CA">
      <w:pPr>
        <w:pStyle w:val="ListeParagraf"/>
        <w:numPr>
          <w:ilvl w:val="2"/>
          <w:numId w:val="25"/>
        </w:numPr>
        <w:tabs>
          <w:tab w:val="left" w:pos="851"/>
        </w:tabs>
        <w:spacing w:after="0"/>
        <w:contextualSpacing w:val="0"/>
        <w:rPr>
          <w:b/>
          <w:lang w:val="tr-TR"/>
        </w:rPr>
      </w:pPr>
      <w:r>
        <w:rPr>
          <w:b/>
          <w:lang w:val="tr-TR"/>
        </w:rPr>
        <w:t xml:space="preserve">Deney </w:t>
      </w:r>
      <w:r w:rsidR="009F34CA">
        <w:rPr>
          <w:b/>
          <w:lang w:val="tr-TR"/>
        </w:rPr>
        <w:t>- 3</w:t>
      </w:r>
    </w:p>
    <w:p w14:paraId="3AD37E06" w14:textId="1146B0BC" w:rsidR="00681E6E" w:rsidRPr="009D0AAA" w:rsidRDefault="009D0AAA" w:rsidP="00FC5F7A">
      <w:pPr>
        <w:tabs>
          <w:tab w:val="left" w:pos="851"/>
        </w:tabs>
        <w:rPr>
          <w:lang w:val="tr-TR"/>
        </w:rPr>
      </w:pPr>
      <w:r w:rsidRPr="009D0AAA">
        <w:rPr>
          <w:lang w:val="tr-TR"/>
        </w:rPr>
        <w:t xml:space="preserve">Bu </w:t>
      </w:r>
      <w:r w:rsidR="001F1E23">
        <w:rPr>
          <w:lang w:val="tr-TR"/>
        </w:rPr>
        <w:t xml:space="preserve">deneyde </w:t>
      </w:r>
      <w:r w:rsidR="00681E6E">
        <w:rPr>
          <w:lang w:val="tr-TR"/>
        </w:rPr>
        <w:t xml:space="preserve">ise </w:t>
      </w:r>
      <w:proofErr w:type="spellStart"/>
      <w:r w:rsidR="00681E6E">
        <w:rPr>
          <w:lang w:val="tr-TR"/>
        </w:rPr>
        <w:t>İHA’nın</w:t>
      </w:r>
      <w:proofErr w:type="spellEnd"/>
      <w:r w:rsidR="00681E6E">
        <w:rPr>
          <w:lang w:val="tr-TR"/>
        </w:rPr>
        <w:t xml:space="preserve"> </w:t>
      </w:r>
      <w:r w:rsidR="00DD0B0A">
        <w:rPr>
          <w:lang w:val="tr-TR"/>
        </w:rPr>
        <w:t>30</w:t>
      </w:r>
      <w:r w:rsidR="00681E6E">
        <w:rPr>
          <w:lang w:val="tr-TR"/>
        </w:rPr>
        <w:t xml:space="preserve"> radarın bulunduğu </w:t>
      </w:r>
      <w:r w:rsidR="001F1E23">
        <w:rPr>
          <w:lang w:val="tr-TR"/>
        </w:rPr>
        <w:t xml:space="preserve">karışık </w:t>
      </w:r>
      <w:r w:rsidR="00681E6E">
        <w:rPr>
          <w:lang w:val="tr-TR"/>
        </w:rPr>
        <w:t xml:space="preserve">bir </w:t>
      </w:r>
      <w:r w:rsidR="000A649F">
        <w:rPr>
          <w:lang w:val="tr-TR"/>
        </w:rPr>
        <w:t>harekât</w:t>
      </w:r>
      <w:r w:rsidR="00681E6E">
        <w:rPr>
          <w:lang w:val="tr-TR"/>
        </w:rPr>
        <w:t xml:space="preserve"> sahasında, uygun rotayı hesaplaması </w:t>
      </w:r>
      <w:r w:rsidR="00CD26D0">
        <w:rPr>
          <w:lang w:val="tr-TR"/>
        </w:rPr>
        <w:t>test edilmiştir</w:t>
      </w:r>
      <w:r w:rsidR="00681E6E">
        <w:rPr>
          <w:lang w:val="tr-TR"/>
        </w:rPr>
        <w:t xml:space="preserve">. Örnekteki radar sayısının diğer örneklere göre fazla olması (yaklaşık </w:t>
      </w:r>
      <w:r w:rsidR="008A552C">
        <w:rPr>
          <w:lang w:val="tr-TR"/>
        </w:rPr>
        <w:t>4</w:t>
      </w:r>
      <w:r w:rsidR="00681E6E">
        <w:rPr>
          <w:lang w:val="tr-TR"/>
        </w:rPr>
        <w:t xml:space="preserve"> kat) hesaplamaların </w:t>
      </w:r>
      <w:r w:rsidR="000A649F">
        <w:rPr>
          <w:lang w:val="tr-TR"/>
        </w:rPr>
        <w:t>manüel</w:t>
      </w:r>
      <w:r w:rsidR="00681E6E">
        <w:rPr>
          <w:lang w:val="tr-TR"/>
        </w:rPr>
        <w:t xml:space="preserve"> olarak yapılamamasına sebep olduğundan </w:t>
      </w:r>
      <w:r w:rsidR="00CD26D0">
        <w:rPr>
          <w:lang w:val="tr-TR"/>
        </w:rPr>
        <w:t xml:space="preserve">manuel </w:t>
      </w:r>
      <w:r w:rsidR="00681E6E">
        <w:rPr>
          <w:lang w:val="tr-TR"/>
        </w:rPr>
        <w:t>başarım testi yapılamamıştır.</w:t>
      </w:r>
    </w:p>
    <w:p w14:paraId="5E967CA7" w14:textId="5FF6D577" w:rsidR="00FC5F7A" w:rsidRDefault="00FC5F7A" w:rsidP="00F67DA0">
      <w:pPr>
        <w:spacing w:after="0"/>
        <w:rPr>
          <w:lang w:val="tr-TR"/>
        </w:rPr>
      </w:pPr>
      <w:r w:rsidRPr="009F34CA">
        <w:rPr>
          <w:lang w:val="tr-TR"/>
        </w:rPr>
        <w:lastRenderedPageBreak/>
        <w:t xml:space="preserve">Çizelge 1’de </w:t>
      </w:r>
      <w:r w:rsidR="00CD26D0">
        <w:rPr>
          <w:lang w:val="tr-TR"/>
        </w:rPr>
        <w:t>deney</w:t>
      </w:r>
      <w:r w:rsidRPr="009F34CA">
        <w:rPr>
          <w:lang w:val="tr-TR"/>
        </w:rPr>
        <w:t>-</w:t>
      </w:r>
      <w:r>
        <w:rPr>
          <w:lang w:val="tr-TR"/>
        </w:rPr>
        <w:t>3</w:t>
      </w:r>
      <w:r w:rsidRPr="009F34CA">
        <w:rPr>
          <w:lang w:val="tr-TR"/>
        </w:rPr>
        <w:t xml:space="preserve"> için verilen parametre değerleri kullanılarak önerilen </w:t>
      </w:r>
      <w:r w:rsidR="005B6DE8" w:rsidRPr="009F34CA">
        <w:rPr>
          <w:lang w:val="tr-TR"/>
        </w:rPr>
        <w:t>algoritma</w:t>
      </w:r>
      <w:r w:rsidR="00405AC7">
        <w:rPr>
          <w:lang w:val="tr-TR"/>
        </w:rPr>
        <w:t xml:space="preserve"> </w:t>
      </w:r>
      <w:r w:rsidR="005442A3">
        <w:rPr>
          <w:lang w:val="tr-TR"/>
        </w:rPr>
        <w:t>10 kez çalıştırılmış,</w:t>
      </w:r>
      <w:r w:rsidR="004367F0">
        <w:rPr>
          <w:lang w:val="tr-TR"/>
        </w:rPr>
        <w:t xml:space="preserve"> </w:t>
      </w:r>
      <w:r w:rsidRPr="009F34CA">
        <w:rPr>
          <w:lang w:val="tr-TR"/>
        </w:rPr>
        <w:t>elde edilen</w:t>
      </w:r>
      <w:r w:rsidR="00405AC7">
        <w:rPr>
          <w:lang w:val="tr-TR"/>
        </w:rPr>
        <w:t xml:space="preserve"> sonuçlar</w:t>
      </w:r>
      <w:r w:rsidRPr="009F34CA">
        <w:rPr>
          <w:lang w:val="tr-TR"/>
        </w:rPr>
        <w:t xml:space="preserve"> Çizelge </w:t>
      </w:r>
      <w:r>
        <w:rPr>
          <w:lang w:val="tr-TR"/>
        </w:rPr>
        <w:t>4’t</w:t>
      </w:r>
      <w:r w:rsidR="005442A3">
        <w:rPr>
          <w:lang w:val="tr-TR"/>
        </w:rPr>
        <w:t xml:space="preserve">e verilmiş, en iyi ve en kötü sonuç </w:t>
      </w:r>
      <w:r w:rsidR="00EB72F5">
        <w:rPr>
          <w:lang w:val="tr-TR"/>
        </w:rPr>
        <w:t>işaretlenmiştir.</w:t>
      </w:r>
      <w:r w:rsidR="007F5180" w:rsidRPr="007F5180">
        <w:rPr>
          <w:b/>
          <w:noProof/>
          <w:sz w:val="18"/>
          <w:szCs w:val="18"/>
          <w:lang w:val="tr-TR" w:eastAsia="tr-TR"/>
        </w:rPr>
        <w:t xml:space="preserve"> </w:t>
      </w:r>
    </w:p>
    <w:p w14:paraId="4E38EFA7" w14:textId="77777777" w:rsidR="008A276C" w:rsidRPr="00D436A3" w:rsidRDefault="008A276C" w:rsidP="008A276C">
      <w:pPr>
        <w:spacing w:before="120" w:after="240"/>
        <w:jc w:val="center"/>
        <w:rPr>
          <w:sz w:val="20"/>
          <w:szCs w:val="20"/>
          <w:lang w:val="tr-TR"/>
        </w:rPr>
      </w:pPr>
      <w:r w:rsidRPr="009F34CA">
        <w:rPr>
          <w:b/>
          <w:sz w:val="20"/>
          <w:szCs w:val="20"/>
          <w:lang w:val="tr-TR"/>
        </w:rPr>
        <w:t xml:space="preserve">Çizelge </w:t>
      </w:r>
      <w:r>
        <w:rPr>
          <w:b/>
          <w:sz w:val="20"/>
          <w:szCs w:val="20"/>
          <w:lang w:val="tr-TR"/>
        </w:rPr>
        <w:t>4</w:t>
      </w:r>
      <w:r w:rsidRPr="009F34CA">
        <w:rPr>
          <w:b/>
          <w:sz w:val="20"/>
          <w:szCs w:val="20"/>
          <w:lang w:val="tr-TR"/>
        </w:rPr>
        <w:t>.</w:t>
      </w:r>
      <w:r w:rsidRPr="009F34CA">
        <w:rPr>
          <w:sz w:val="20"/>
          <w:szCs w:val="20"/>
          <w:lang w:val="tr-TR"/>
        </w:rPr>
        <w:t xml:space="preserve"> </w:t>
      </w:r>
      <w:r>
        <w:rPr>
          <w:sz w:val="20"/>
          <w:szCs w:val="20"/>
          <w:lang w:val="tr-TR"/>
        </w:rPr>
        <w:t xml:space="preserve">Örnek 3’e ait </w:t>
      </w:r>
      <w:r w:rsidR="00405AC7">
        <w:rPr>
          <w:sz w:val="20"/>
          <w:szCs w:val="20"/>
          <w:lang w:val="tr-TR"/>
        </w:rPr>
        <w:t>sonuçlar</w:t>
      </w:r>
      <w:r w:rsidRPr="009F34CA">
        <w:rPr>
          <w:sz w:val="20"/>
          <w:szCs w:val="20"/>
          <w:lang w:val="tr-TR"/>
        </w:rPr>
        <w:t>.</w:t>
      </w:r>
    </w:p>
    <w:tbl>
      <w:tblPr>
        <w:tblStyle w:val="PlainTable51"/>
        <w:tblW w:w="7972" w:type="dxa"/>
        <w:tblInd w:w="108" w:type="dxa"/>
        <w:tblLook w:val="04A0" w:firstRow="1" w:lastRow="0" w:firstColumn="1" w:lastColumn="0" w:noHBand="0" w:noVBand="1"/>
      </w:tblPr>
      <w:tblGrid>
        <w:gridCol w:w="709"/>
        <w:gridCol w:w="17"/>
        <w:gridCol w:w="1150"/>
        <w:gridCol w:w="46"/>
        <w:gridCol w:w="1480"/>
        <w:gridCol w:w="83"/>
        <w:gridCol w:w="1193"/>
        <w:gridCol w:w="114"/>
        <w:gridCol w:w="1412"/>
        <w:gridCol w:w="151"/>
        <w:gridCol w:w="1617"/>
      </w:tblGrid>
      <w:tr w:rsidR="00DA7103" w:rsidRPr="00A01E45" w14:paraId="3FCDC815" w14:textId="77777777" w:rsidTr="000E0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6" w:type="dxa"/>
            <w:gridSpan w:val="2"/>
          </w:tcPr>
          <w:p w14:paraId="794EC377" w14:textId="77777777" w:rsidR="00DA7103" w:rsidRPr="00A01E45" w:rsidRDefault="00DA7103" w:rsidP="00605221">
            <w:pPr>
              <w:spacing w:afterLines="20" w:after="48"/>
              <w:ind w:left="34"/>
              <w:jc w:val="left"/>
              <w:rPr>
                <w:rFonts w:cs="Arial"/>
                <w:b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b/>
                <w:sz w:val="16"/>
                <w:szCs w:val="16"/>
                <w:lang w:val="tr-TR"/>
              </w:rPr>
              <w:t>Sıra</w:t>
            </w:r>
          </w:p>
        </w:tc>
        <w:tc>
          <w:tcPr>
            <w:tcW w:w="1196" w:type="dxa"/>
            <w:gridSpan w:val="2"/>
          </w:tcPr>
          <w:p w14:paraId="5DAD985A" w14:textId="77777777" w:rsidR="00DA7103" w:rsidRPr="00A01E45" w:rsidRDefault="00DA7103" w:rsidP="00605221">
            <w:pPr>
              <w:spacing w:afterLines="20" w:after="4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b/>
                <w:sz w:val="16"/>
                <w:szCs w:val="16"/>
                <w:lang w:val="tr-TR"/>
              </w:rPr>
              <w:t>Süre (</w:t>
            </w:r>
            <w:proofErr w:type="spellStart"/>
            <w:r w:rsidRPr="00A01E45">
              <w:rPr>
                <w:rFonts w:cs="Arial"/>
                <w:b/>
                <w:sz w:val="16"/>
                <w:szCs w:val="16"/>
                <w:lang w:val="tr-TR"/>
              </w:rPr>
              <w:t>Sn</w:t>
            </w:r>
            <w:proofErr w:type="spellEnd"/>
            <w:r w:rsidRPr="00A01E45">
              <w:rPr>
                <w:rFonts w:cs="Arial"/>
                <w:b/>
                <w:sz w:val="16"/>
                <w:szCs w:val="16"/>
                <w:lang w:val="tr-TR"/>
              </w:rPr>
              <w:t>)</w:t>
            </w:r>
          </w:p>
        </w:tc>
        <w:tc>
          <w:tcPr>
            <w:tcW w:w="1563" w:type="dxa"/>
            <w:gridSpan w:val="2"/>
          </w:tcPr>
          <w:p w14:paraId="67BA92BA" w14:textId="77777777" w:rsidR="00DA7103" w:rsidRPr="00A01E45" w:rsidRDefault="00DA7103" w:rsidP="00605221">
            <w:pPr>
              <w:spacing w:afterLines="20" w:after="4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b/>
                <w:sz w:val="16"/>
                <w:szCs w:val="16"/>
                <w:lang w:val="tr-TR"/>
              </w:rPr>
              <w:t>M (Birim)</w:t>
            </w:r>
          </w:p>
        </w:tc>
        <w:tc>
          <w:tcPr>
            <w:tcW w:w="1307" w:type="dxa"/>
            <w:gridSpan w:val="2"/>
          </w:tcPr>
          <w:p w14:paraId="7B9BE832" w14:textId="77777777" w:rsidR="00DA7103" w:rsidRPr="00A01E45" w:rsidRDefault="00DA7103" w:rsidP="00605221">
            <w:pPr>
              <w:spacing w:afterLines="20" w:after="4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b/>
                <w:sz w:val="16"/>
                <w:szCs w:val="16"/>
                <w:lang w:val="tr-TR"/>
              </w:rPr>
              <w:t>CP</w:t>
            </w:r>
          </w:p>
        </w:tc>
        <w:tc>
          <w:tcPr>
            <w:tcW w:w="1563" w:type="dxa"/>
            <w:gridSpan w:val="2"/>
          </w:tcPr>
          <w:p w14:paraId="2727C552" w14:textId="77777777" w:rsidR="00DA7103" w:rsidRPr="00A01E45" w:rsidRDefault="00DA7103" w:rsidP="00605221">
            <w:pPr>
              <w:spacing w:afterLines="20" w:after="4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b/>
                <w:sz w:val="16"/>
                <w:szCs w:val="16"/>
                <w:lang w:val="tr-TR"/>
              </w:rPr>
              <w:t>TP</w:t>
            </w:r>
          </w:p>
        </w:tc>
        <w:tc>
          <w:tcPr>
            <w:tcW w:w="1617" w:type="dxa"/>
          </w:tcPr>
          <w:p w14:paraId="3BC997B5" w14:textId="77777777" w:rsidR="00DA7103" w:rsidRPr="00A01E45" w:rsidRDefault="00DA7103" w:rsidP="00605221">
            <w:pPr>
              <w:spacing w:afterLines="20" w:after="4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b/>
                <w:sz w:val="16"/>
                <w:szCs w:val="16"/>
                <w:lang w:val="tr-TR"/>
              </w:rPr>
              <w:t>B (%)</w:t>
            </w:r>
          </w:p>
        </w:tc>
      </w:tr>
      <w:tr w:rsidR="00837696" w:rsidRPr="00A01E45" w14:paraId="4733B7DE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481927D" w14:textId="77777777" w:rsidR="00DA7103" w:rsidRPr="00A01E45" w:rsidRDefault="00DA7103" w:rsidP="00605221">
            <w:pPr>
              <w:tabs>
                <w:tab w:val="left" w:pos="313"/>
              </w:tabs>
              <w:spacing w:afterLines="20" w:after="48"/>
              <w:ind w:left="34"/>
              <w:jc w:val="left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1</w:t>
            </w:r>
          </w:p>
        </w:tc>
        <w:tc>
          <w:tcPr>
            <w:tcW w:w="1167" w:type="dxa"/>
            <w:gridSpan w:val="2"/>
          </w:tcPr>
          <w:p w14:paraId="09DD9C7B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17,504</w:t>
            </w:r>
          </w:p>
        </w:tc>
        <w:tc>
          <w:tcPr>
            <w:tcW w:w="1526" w:type="dxa"/>
            <w:gridSpan w:val="2"/>
          </w:tcPr>
          <w:p w14:paraId="15C8D0B6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932,885</w:t>
            </w:r>
          </w:p>
        </w:tc>
        <w:tc>
          <w:tcPr>
            <w:tcW w:w="1276" w:type="dxa"/>
            <w:gridSpan w:val="2"/>
          </w:tcPr>
          <w:p w14:paraId="53FB882B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  <w:gridSpan w:val="2"/>
          </w:tcPr>
          <w:p w14:paraId="73A3C058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932,885</w:t>
            </w:r>
          </w:p>
        </w:tc>
        <w:tc>
          <w:tcPr>
            <w:tcW w:w="1768" w:type="dxa"/>
            <w:gridSpan w:val="2"/>
          </w:tcPr>
          <w:p w14:paraId="6C16F14B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-</w:t>
            </w:r>
          </w:p>
        </w:tc>
      </w:tr>
      <w:tr w:rsidR="00DA7103" w:rsidRPr="00A01E45" w14:paraId="185AD146" w14:textId="77777777" w:rsidTr="000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7CAAC" w:themeFill="accent2" w:themeFillTint="66"/>
          </w:tcPr>
          <w:p w14:paraId="26218F99" w14:textId="77777777" w:rsidR="00DA7103" w:rsidRPr="00A01E45" w:rsidRDefault="00DA7103" w:rsidP="00605221">
            <w:pPr>
              <w:tabs>
                <w:tab w:val="left" w:pos="313"/>
              </w:tabs>
              <w:spacing w:afterLines="20" w:after="48"/>
              <w:ind w:left="34"/>
              <w:jc w:val="left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2</w:t>
            </w:r>
          </w:p>
        </w:tc>
        <w:tc>
          <w:tcPr>
            <w:tcW w:w="1167" w:type="dxa"/>
            <w:gridSpan w:val="2"/>
            <w:shd w:val="clear" w:color="auto" w:fill="F7CAAC" w:themeFill="accent2" w:themeFillTint="66"/>
          </w:tcPr>
          <w:p w14:paraId="708EB326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17,473</w:t>
            </w:r>
          </w:p>
        </w:tc>
        <w:tc>
          <w:tcPr>
            <w:tcW w:w="1526" w:type="dxa"/>
            <w:gridSpan w:val="2"/>
            <w:shd w:val="clear" w:color="auto" w:fill="F7CAAC" w:themeFill="accent2" w:themeFillTint="66"/>
          </w:tcPr>
          <w:p w14:paraId="2D7BBF74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933,780</w:t>
            </w:r>
          </w:p>
        </w:tc>
        <w:tc>
          <w:tcPr>
            <w:tcW w:w="1276" w:type="dxa"/>
            <w:gridSpan w:val="2"/>
            <w:shd w:val="clear" w:color="auto" w:fill="F7CAAC" w:themeFill="accent2" w:themeFillTint="66"/>
          </w:tcPr>
          <w:p w14:paraId="7F6C8859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  <w:gridSpan w:val="2"/>
            <w:shd w:val="clear" w:color="auto" w:fill="F7CAAC" w:themeFill="accent2" w:themeFillTint="66"/>
          </w:tcPr>
          <w:p w14:paraId="01B7BBEA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933,780</w:t>
            </w:r>
          </w:p>
        </w:tc>
        <w:tc>
          <w:tcPr>
            <w:tcW w:w="1768" w:type="dxa"/>
            <w:gridSpan w:val="2"/>
            <w:shd w:val="clear" w:color="auto" w:fill="F7CAAC" w:themeFill="accent2" w:themeFillTint="66"/>
          </w:tcPr>
          <w:p w14:paraId="00B0C3F9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-</w:t>
            </w:r>
          </w:p>
        </w:tc>
      </w:tr>
      <w:tr w:rsidR="00837696" w:rsidRPr="00A01E45" w14:paraId="65D2D18E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F1B1C2C" w14:textId="77777777" w:rsidR="00DA7103" w:rsidRPr="00A01E45" w:rsidRDefault="00DA7103" w:rsidP="00605221">
            <w:pPr>
              <w:tabs>
                <w:tab w:val="left" w:pos="313"/>
              </w:tabs>
              <w:spacing w:afterLines="20" w:after="48"/>
              <w:ind w:left="34"/>
              <w:jc w:val="left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3</w:t>
            </w:r>
          </w:p>
        </w:tc>
        <w:tc>
          <w:tcPr>
            <w:tcW w:w="1167" w:type="dxa"/>
            <w:gridSpan w:val="2"/>
          </w:tcPr>
          <w:p w14:paraId="7E14C86F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17,454</w:t>
            </w:r>
          </w:p>
        </w:tc>
        <w:tc>
          <w:tcPr>
            <w:tcW w:w="1526" w:type="dxa"/>
            <w:gridSpan w:val="2"/>
          </w:tcPr>
          <w:p w14:paraId="7E5A57DC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932,278</w:t>
            </w:r>
          </w:p>
        </w:tc>
        <w:tc>
          <w:tcPr>
            <w:tcW w:w="1276" w:type="dxa"/>
            <w:gridSpan w:val="2"/>
          </w:tcPr>
          <w:p w14:paraId="6AE997C4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  <w:gridSpan w:val="2"/>
          </w:tcPr>
          <w:p w14:paraId="1E703C5B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932,278</w:t>
            </w:r>
          </w:p>
        </w:tc>
        <w:tc>
          <w:tcPr>
            <w:tcW w:w="1768" w:type="dxa"/>
            <w:gridSpan w:val="2"/>
          </w:tcPr>
          <w:p w14:paraId="52C8362A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-</w:t>
            </w:r>
          </w:p>
        </w:tc>
      </w:tr>
      <w:tr w:rsidR="00DA7103" w:rsidRPr="00A01E45" w14:paraId="62C043C3" w14:textId="77777777" w:rsidTr="000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3BE2ECB" w14:textId="77777777" w:rsidR="00DA7103" w:rsidRPr="00A01E45" w:rsidRDefault="00DA7103" w:rsidP="00605221">
            <w:pPr>
              <w:tabs>
                <w:tab w:val="left" w:pos="313"/>
              </w:tabs>
              <w:spacing w:afterLines="20" w:after="48"/>
              <w:ind w:left="34"/>
              <w:jc w:val="left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4</w:t>
            </w:r>
          </w:p>
        </w:tc>
        <w:tc>
          <w:tcPr>
            <w:tcW w:w="1167" w:type="dxa"/>
            <w:gridSpan w:val="2"/>
          </w:tcPr>
          <w:p w14:paraId="12160567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17,466</w:t>
            </w:r>
          </w:p>
        </w:tc>
        <w:tc>
          <w:tcPr>
            <w:tcW w:w="1526" w:type="dxa"/>
            <w:gridSpan w:val="2"/>
          </w:tcPr>
          <w:p w14:paraId="71DA0A38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932,800</w:t>
            </w:r>
          </w:p>
        </w:tc>
        <w:tc>
          <w:tcPr>
            <w:tcW w:w="1276" w:type="dxa"/>
            <w:gridSpan w:val="2"/>
          </w:tcPr>
          <w:p w14:paraId="54C70353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  <w:gridSpan w:val="2"/>
          </w:tcPr>
          <w:p w14:paraId="71D76017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932,800</w:t>
            </w:r>
          </w:p>
        </w:tc>
        <w:tc>
          <w:tcPr>
            <w:tcW w:w="1768" w:type="dxa"/>
            <w:gridSpan w:val="2"/>
          </w:tcPr>
          <w:p w14:paraId="6E8E437F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-</w:t>
            </w:r>
          </w:p>
        </w:tc>
      </w:tr>
      <w:tr w:rsidR="00837696" w:rsidRPr="00A01E45" w14:paraId="00300500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4F48DF3" w14:textId="77777777" w:rsidR="00DA7103" w:rsidRPr="00A01E45" w:rsidRDefault="00DA7103" w:rsidP="00605221">
            <w:pPr>
              <w:tabs>
                <w:tab w:val="left" w:pos="313"/>
              </w:tabs>
              <w:spacing w:afterLines="20" w:after="48"/>
              <w:ind w:left="34"/>
              <w:jc w:val="left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5</w:t>
            </w:r>
          </w:p>
        </w:tc>
        <w:tc>
          <w:tcPr>
            <w:tcW w:w="1167" w:type="dxa"/>
            <w:gridSpan w:val="2"/>
          </w:tcPr>
          <w:p w14:paraId="34F64B4A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17,471</w:t>
            </w:r>
          </w:p>
        </w:tc>
        <w:tc>
          <w:tcPr>
            <w:tcW w:w="1526" w:type="dxa"/>
            <w:gridSpan w:val="2"/>
          </w:tcPr>
          <w:p w14:paraId="67B32F92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932,030</w:t>
            </w:r>
          </w:p>
        </w:tc>
        <w:tc>
          <w:tcPr>
            <w:tcW w:w="1276" w:type="dxa"/>
            <w:gridSpan w:val="2"/>
          </w:tcPr>
          <w:p w14:paraId="6034DE23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1,434</w:t>
            </w:r>
          </w:p>
        </w:tc>
        <w:tc>
          <w:tcPr>
            <w:tcW w:w="1526" w:type="dxa"/>
            <w:gridSpan w:val="2"/>
          </w:tcPr>
          <w:p w14:paraId="673AC658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933,464</w:t>
            </w:r>
          </w:p>
        </w:tc>
        <w:tc>
          <w:tcPr>
            <w:tcW w:w="1768" w:type="dxa"/>
            <w:gridSpan w:val="2"/>
          </w:tcPr>
          <w:p w14:paraId="54D811CF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-</w:t>
            </w:r>
          </w:p>
        </w:tc>
      </w:tr>
      <w:tr w:rsidR="00DA7103" w:rsidRPr="00A01E45" w14:paraId="3978484D" w14:textId="77777777" w:rsidTr="000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D3C7976" w14:textId="77777777" w:rsidR="00DA7103" w:rsidRPr="00A01E45" w:rsidRDefault="00DA7103" w:rsidP="00605221">
            <w:pPr>
              <w:tabs>
                <w:tab w:val="left" w:pos="313"/>
              </w:tabs>
              <w:spacing w:afterLines="20" w:after="48"/>
              <w:ind w:left="34"/>
              <w:jc w:val="left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6</w:t>
            </w:r>
          </w:p>
        </w:tc>
        <w:tc>
          <w:tcPr>
            <w:tcW w:w="1167" w:type="dxa"/>
            <w:gridSpan w:val="2"/>
          </w:tcPr>
          <w:p w14:paraId="240C8102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17.518</w:t>
            </w:r>
          </w:p>
        </w:tc>
        <w:tc>
          <w:tcPr>
            <w:tcW w:w="1526" w:type="dxa"/>
            <w:gridSpan w:val="2"/>
          </w:tcPr>
          <w:p w14:paraId="0EBDE320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933,465</w:t>
            </w:r>
          </w:p>
        </w:tc>
        <w:tc>
          <w:tcPr>
            <w:tcW w:w="1276" w:type="dxa"/>
            <w:gridSpan w:val="2"/>
          </w:tcPr>
          <w:p w14:paraId="25BEFB59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  <w:gridSpan w:val="2"/>
          </w:tcPr>
          <w:p w14:paraId="2ABD4C11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933,465</w:t>
            </w:r>
          </w:p>
        </w:tc>
        <w:tc>
          <w:tcPr>
            <w:tcW w:w="1768" w:type="dxa"/>
            <w:gridSpan w:val="2"/>
          </w:tcPr>
          <w:p w14:paraId="3B1BEDA3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-</w:t>
            </w:r>
          </w:p>
        </w:tc>
      </w:tr>
      <w:tr w:rsidR="00837696" w:rsidRPr="00A01E45" w14:paraId="090B3FEF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7A93C1" w14:textId="77777777" w:rsidR="00DA7103" w:rsidRPr="00A01E45" w:rsidRDefault="00DA7103" w:rsidP="00605221">
            <w:pPr>
              <w:tabs>
                <w:tab w:val="left" w:pos="313"/>
              </w:tabs>
              <w:spacing w:afterLines="20" w:after="48"/>
              <w:ind w:left="34"/>
              <w:jc w:val="left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7</w:t>
            </w:r>
          </w:p>
        </w:tc>
        <w:tc>
          <w:tcPr>
            <w:tcW w:w="1167" w:type="dxa"/>
            <w:gridSpan w:val="2"/>
          </w:tcPr>
          <w:p w14:paraId="37832E87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17,514</w:t>
            </w:r>
          </w:p>
        </w:tc>
        <w:tc>
          <w:tcPr>
            <w:tcW w:w="1526" w:type="dxa"/>
            <w:gridSpan w:val="2"/>
          </w:tcPr>
          <w:p w14:paraId="3E9CBB99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933,346</w:t>
            </w:r>
          </w:p>
        </w:tc>
        <w:tc>
          <w:tcPr>
            <w:tcW w:w="1276" w:type="dxa"/>
            <w:gridSpan w:val="2"/>
          </w:tcPr>
          <w:p w14:paraId="1DD5AC29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  <w:gridSpan w:val="2"/>
          </w:tcPr>
          <w:p w14:paraId="293A50A0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933,346</w:t>
            </w:r>
          </w:p>
        </w:tc>
        <w:tc>
          <w:tcPr>
            <w:tcW w:w="1768" w:type="dxa"/>
            <w:gridSpan w:val="2"/>
          </w:tcPr>
          <w:p w14:paraId="3D33D8A6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-</w:t>
            </w:r>
          </w:p>
        </w:tc>
      </w:tr>
      <w:tr w:rsidR="00DA7103" w:rsidRPr="00A01E45" w14:paraId="7F18FF5D" w14:textId="77777777" w:rsidTr="000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8D08D" w:themeFill="accent6" w:themeFillTint="99"/>
          </w:tcPr>
          <w:p w14:paraId="0FA06F52" w14:textId="77777777" w:rsidR="00DA7103" w:rsidRPr="00A01E45" w:rsidRDefault="00DA7103" w:rsidP="00605221">
            <w:pPr>
              <w:tabs>
                <w:tab w:val="left" w:pos="313"/>
              </w:tabs>
              <w:spacing w:afterLines="20" w:after="48"/>
              <w:ind w:left="34"/>
              <w:jc w:val="left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8</w:t>
            </w:r>
          </w:p>
        </w:tc>
        <w:tc>
          <w:tcPr>
            <w:tcW w:w="1167" w:type="dxa"/>
            <w:gridSpan w:val="2"/>
            <w:shd w:val="clear" w:color="auto" w:fill="A8D08D" w:themeFill="accent6" w:themeFillTint="99"/>
          </w:tcPr>
          <w:p w14:paraId="18DB58CF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17,433</w:t>
            </w:r>
          </w:p>
        </w:tc>
        <w:tc>
          <w:tcPr>
            <w:tcW w:w="1526" w:type="dxa"/>
            <w:gridSpan w:val="2"/>
            <w:shd w:val="clear" w:color="auto" w:fill="A8D08D" w:themeFill="accent6" w:themeFillTint="99"/>
          </w:tcPr>
          <w:p w14:paraId="31EAC3A2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930,888</w:t>
            </w:r>
          </w:p>
        </w:tc>
        <w:tc>
          <w:tcPr>
            <w:tcW w:w="1276" w:type="dxa"/>
            <w:gridSpan w:val="2"/>
            <w:shd w:val="clear" w:color="auto" w:fill="A8D08D" w:themeFill="accent6" w:themeFillTint="99"/>
          </w:tcPr>
          <w:p w14:paraId="165FEDCE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  <w:gridSpan w:val="2"/>
            <w:shd w:val="clear" w:color="auto" w:fill="A8D08D" w:themeFill="accent6" w:themeFillTint="99"/>
          </w:tcPr>
          <w:p w14:paraId="7932A40A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930,888</w:t>
            </w:r>
          </w:p>
        </w:tc>
        <w:tc>
          <w:tcPr>
            <w:tcW w:w="1768" w:type="dxa"/>
            <w:gridSpan w:val="2"/>
            <w:shd w:val="clear" w:color="auto" w:fill="A8D08D" w:themeFill="accent6" w:themeFillTint="99"/>
          </w:tcPr>
          <w:p w14:paraId="26CC1A48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-</w:t>
            </w:r>
          </w:p>
        </w:tc>
      </w:tr>
      <w:tr w:rsidR="00837696" w:rsidRPr="00A01E45" w14:paraId="58B7D51E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D09905D" w14:textId="77777777" w:rsidR="00DA7103" w:rsidRPr="00A01E45" w:rsidRDefault="00DA7103" w:rsidP="00605221">
            <w:pPr>
              <w:tabs>
                <w:tab w:val="left" w:pos="313"/>
              </w:tabs>
              <w:spacing w:afterLines="20" w:after="48"/>
              <w:ind w:left="34"/>
              <w:jc w:val="left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</w:t>
            </w:r>
          </w:p>
        </w:tc>
        <w:tc>
          <w:tcPr>
            <w:tcW w:w="1167" w:type="dxa"/>
            <w:gridSpan w:val="2"/>
          </w:tcPr>
          <w:p w14:paraId="72F42A1B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17,738</w:t>
            </w:r>
          </w:p>
        </w:tc>
        <w:tc>
          <w:tcPr>
            <w:tcW w:w="1526" w:type="dxa"/>
            <w:gridSpan w:val="2"/>
          </w:tcPr>
          <w:p w14:paraId="1C00446C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931,883</w:t>
            </w:r>
          </w:p>
        </w:tc>
        <w:tc>
          <w:tcPr>
            <w:tcW w:w="1276" w:type="dxa"/>
            <w:gridSpan w:val="2"/>
          </w:tcPr>
          <w:p w14:paraId="514DAB64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  <w:gridSpan w:val="2"/>
          </w:tcPr>
          <w:p w14:paraId="2BB4F219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931,883</w:t>
            </w:r>
          </w:p>
        </w:tc>
        <w:tc>
          <w:tcPr>
            <w:tcW w:w="1768" w:type="dxa"/>
            <w:gridSpan w:val="2"/>
          </w:tcPr>
          <w:p w14:paraId="57B86998" w14:textId="77777777" w:rsidR="00DA7103" w:rsidRPr="00A01E45" w:rsidRDefault="00DA7103" w:rsidP="00605221">
            <w:pPr>
              <w:spacing w:afterLines="20" w:after="4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-</w:t>
            </w:r>
          </w:p>
        </w:tc>
      </w:tr>
      <w:tr w:rsidR="00DA7103" w:rsidRPr="00A01E45" w14:paraId="34F0D32E" w14:textId="77777777" w:rsidTr="000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F77C521" w14:textId="77777777" w:rsidR="00DA7103" w:rsidRPr="00A01E45" w:rsidRDefault="00DA7103" w:rsidP="00605221">
            <w:pPr>
              <w:tabs>
                <w:tab w:val="left" w:pos="313"/>
              </w:tabs>
              <w:spacing w:afterLines="20" w:after="48"/>
              <w:ind w:left="34"/>
              <w:jc w:val="left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10</w:t>
            </w:r>
          </w:p>
        </w:tc>
        <w:tc>
          <w:tcPr>
            <w:tcW w:w="1167" w:type="dxa"/>
            <w:gridSpan w:val="2"/>
          </w:tcPr>
          <w:p w14:paraId="50D245AC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17,455</w:t>
            </w:r>
          </w:p>
        </w:tc>
        <w:tc>
          <w:tcPr>
            <w:tcW w:w="1526" w:type="dxa"/>
            <w:gridSpan w:val="2"/>
          </w:tcPr>
          <w:p w14:paraId="2DC7CAA7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932,318</w:t>
            </w:r>
          </w:p>
        </w:tc>
        <w:tc>
          <w:tcPr>
            <w:tcW w:w="1276" w:type="dxa"/>
            <w:gridSpan w:val="2"/>
          </w:tcPr>
          <w:p w14:paraId="64B6231C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0</w:t>
            </w:r>
          </w:p>
        </w:tc>
        <w:tc>
          <w:tcPr>
            <w:tcW w:w="1526" w:type="dxa"/>
            <w:gridSpan w:val="2"/>
          </w:tcPr>
          <w:p w14:paraId="3A6DDD16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932,318</w:t>
            </w:r>
          </w:p>
        </w:tc>
        <w:tc>
          <w:tcPr>
            <w:tcW w:w="1768" w:type="dxa"/>
            <w:gridSpan w:val="2"/>
          </w:tcPr>
          <w:p w14:paraId="23C76EC2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sz w:val="16"/>
                <w:szCs w:val="16"/>
                <w:lang w:val="tr-TR"/>
              </w:rPr>
              <w:t>-</w:t>
            </w:r>
          </w:p>
        </w:tc>
      </w:tr>
      <w:tr w:rsidR="00DA7103" w:rsidRPr="00A01E45" w14:paraId="29EB7D8F" w14:textId="77777777" w:rsidTr="000E0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2" w:type="dxa"/>
            <w:gridSpan w:val="11"/>
          </w:tcPr>
          <w:p w14:paraId="15E26939" w14:textId="77777777" w:rsidR="00DA7103" w:rsidRPr="00A01E45" w:rsidRDefault="00DA7103" w:rsidP="00605221">
            <w:pPr>
              <w:spacing w:afterLines="20" w:after="48"/>
              <w:jc w:val="left"/>
              <w:rPr>
                <w:rFonts w:cs="Arial"/>
                <w:b/>
                <w:color w:val="000000"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b/>
                <w:sz w:val="16"/>
                <w:szCs w:val="16"/>
                <w:lang w:val="tr-TR"/>
              </w:rPr>
              <w:t>100 ölçüm için ortalama:</w:t>
            </w:r>
          </w:p>
        </w:tc>
      </w:tr>
      <w:tr w:rsidR="00DA7103" w:rsidRPr="00A01E45" w14:paraId="41E89645" w14:textId="77777777" w:rsidTr="000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A3CA639" w14:textId="77777777" w:rsidR="00DA7103" w:rsidRPr="00A01E45" w:rsidRDefault="00DA7103" w:rsidP="00605221">
            <w:pPr>
              <w:spacing w:afterLines="20" w:after="48"/>
              <w:jc w:val="left"/>
              <w:rPr>
                <w:rFonts w:cs="Arial"/>
                <w:b/>
                <w:sz w:val="16"/>
                <w:szCs w:val="16"/>
                <w:lang w:val="tr-TR"/>
              </w:rPr>
            </w:pPr>
          </w:p>
        </w:tc>
        <w:tc>
          <w:tcPr>
            <w:tcW w:w="1167" w:type="dxa"/>
            <w:gridSpan w:val="2"/>
          </w:tcPr>
          <w:p w14:paraId="13C1B94B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b/>
                <w:sz w:val="16"/>
                <w:szCs w:val="16"/>
                <w:lang w:val="tr-TR"/>
              </w:rPr>
              <w:t>17,503</w:t>
            </w:r>
          </w:p>
        </w:tc>
        <w:tc>
          <w:tcPr>
            <w:tcW w:w="1526" w:type="dxa"/>
            <w:gridSpan w:val="2"/>
          </w:tcPr>
          <w:p w14:paraId="09EE2AE5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b/>
                <w:sz w:val="16"/>
                <w:szCs w:val="16"/>
                <w:lang w:val="tr-TR"/>
              </w:rPr>
              <w:t>932,438</w:t>
            </w:r>
          </w:p>
        </w:tc>
        <w:tc>
          <w:tcPr>
            <w:tcW w:w="1276" w:type="dxa"/>
            <w:gridSpan w:val="2"/>
          </w:tcPr>
          <w:p w14:paraId="10F052F5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b/>
                <w:sz w:val="16"/>
                <w:szCs w:val="16"/>
                <w:lang w:val="tr-TR"/>
              </w:rPr>
              <w:t>0,1434</w:t>
            </w:r>
          </w:p>
        </w:tc>
        <w:tc>
          <w:tcPr>
            <w:tcW w:w="1526" w:type="dxa"/>
            <w:gridSpan w:val="2"/>
          </w:tcPr>
          <w:p w14:paraId="6EAB4A95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  <w:lang w:val="tr-TR"/>
              </w:rPr>
            </w:pPr>
            <w:r w:rsidRPr="00A01E45">
              <w:rPr>
                <w:rFonts w:cs="Arial"/>
                <w:b/>
                <w:sz w:val="16"/>
                <w:szCs w:val="16"/>
                <w:lang w:val="tr-TR"/>
              </w:rPr>
              <w:t>932,566</w:t>
            </w:r>
          </w:p>
        </w:tc>
        <w:tc>
          <w:tcPr>
            <w:tcW w:w="1768" w:type="dxa"/>
            <w:gridSpan w:val="2"/>
          </w:tcPr>
          <w:p w14:paraId="3C591E34" w14:textId="77777777" w:rsidR="00DA7103" w:rsidRPr="00A01E45" w:rsidRDefault="00DA7103" w:rsidP="00605221">
            <w:pPr>
              <w:spacing w:afterLines="20" w:after="4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  <w:lang w:val="tr-TR"/>
              </w:rPr>
            </w:pPr>
          </w:p>
        </w:tc>
      </w:tr>
    </w:tbl>
    <w:p w14:paraId="12D9A5B1" w14:textId="1A82FB6C" w:rsidR="00CC52AA" w:rsidRDefault="00DA7103" w:rsidP="001C5BF0">
      <w:pPr>
        <w:spacing w:before="120"/>
        <w:rPr>
          <w:lang w:val="tr-TR"/>
        </w:rPr>
      </w:pPr>
      <w:r>
        <w:rPr>
          <w:noProof/>
        </w:rPr>
        <w:drawing>
          <wp:anchor distT="71755" distB="71755" distL="114300" distR="114300" simplePos="0" relativeHeight="251661312" behindDoc="0" locked="0" layoutInCell="1" allowOverlap="1" wp14:anchorId="2F9F5D55" wp14:editId="0FCC60EC">
            <wp:simplePos x="0" y="0"/>
            <wp:positionH relativeFrom="column">
              <wp:posOffset>649569</wp:posOffset>
            </wp:positionH>
            <wp:positionV relativeFrom="paragraph">
              <wp:posOffset>556895</wp:posOffset>
            </wp:positionV>
            <wp:extent cx="3769360" cy="1580515"/>
            <wp:effectExtent l="0" t="0" r="254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8" t="40564" r="24246" b="23672"/>
                    <a:stretch/>
                  </pic:blipFill>
                  <pic:spPr bwMode="auto">
                    <a:xfrm>
                      <a:off x="0" y="0"/>
                      <a:ext cx="3769360" cy="158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52AA">
        <w:rPr>
          <w:lang w:val="tr-TR"/>
        </w:rPr>
        <w:t>Algoritma tarafından hesaplanan rota</w:t>
      </w:r>
      <w:r w:rsidR="00DA02E2">
        <w:rPr>
          <w:lang w:val="tr-TR"/>
        </w:rPr>
        <w:t>lardan rastgele seçilmiş bir rota</w:t>
      </w:r>
      <w:r w:rsidR="00CC52AA">
        <w:rPr>
          <w:lang w:val="tr-TR"/>
        </w:rPr>
        <w:t xml:space="preserve"> </w:t>
      </w:r>
      <w:r w:rsidR="006C247D">
        <w:rPr>
          <w:lang w:val="tr-TR"/>
        </w:rPr>
        <w:t>Ş</w:t>
      </w:r>
      <w:r w:rsidR="00CC52AA">
        <w:rPr>
          <w:lang w:val="tr-TR"/>
        </w:rPr>
        <w:t>ekil 5’te verilen radar yerleşim planına göre yorumlandığında uygulanabilir bir rota olduğu görülecektir.</w:t>
      </w:r>
    </w:p>
    <w:p w14:paraId="42B63BDC" w14:textId="77777777" w:rsidR="00CC52AA" w:rsidRDefault="00CC52AA" w:rsidP="00DA7103">
      <w:pPr>
        <w:jc w:val="center"/>
        <w:rPr>
          <w:noProof/>
        </w:rPr>
      </w:pPr>
      <w:r w:rsidRPr="00201644">
        <w:rPr>
          <w:b/>
          <w:sz w:val="20"/>
          <w:szCs w:val="20"/>
          <w:lang w:val="tr-TR"/>
        </w:rPr>
        <w:t xml:space="preserve">Şekil </w:t>
      </w:r>
      <w:r w:rsidR="00320FF1">
        <w:rPr>
          <w:b/>
          <w:sz w:val="20"/>
          <w:szCs w:val="20"/>
          <w:lang w:val="tr-TR"/>
        </w:rPr>
        <w:t>5</w:t>
      </w:r>
      <w:r w:rsidRPr="00201644">
        <w:rPr>
          <w:b/>
          <w:sz w:val="20"/>
          <w:szCs w:val="20"/>
          <w:lang w:val="tr-TR"/>
        </w:rPr>
        <w:t>.</w:t>
      </w:r>
      <w:r w:rsidRPr="00201644">
        <w:rPr>
          <w:sz w:val="20"/>
          <w:szCs w:val="20"/>
          <w:lang w:val="tr-TR"/>
        </w:rPr>
        <w:t xml:space="preserve"> Algoritma tarafından örnek</w:t>
      </w:r>
      <w:r>
        <w:rPr>
          <w:sz w:val="20"/>
          <w:szCs w:val="20"/>
          <w:lang w:val="tr-TR"/>
        </w:rPr>
        <w:t xml:space="preserve"> </w:t>
      </w:r>
      <w:r w:rsidR="00F60FE9">
        <w:rPr>
          <w:sz w:val="20"/>
          <w:szCs w:val="20"/>
          <w:lang w:val="tr-TR"/>
        </w:rPr>
        <w:t>3</w:t>
      </w:r>
      <w:r>
        <w:rPr>
          <w:sz w:val="20"/>
          <w:szCs w:val="20"/>
          <w:lang w:val="tr-TR"/>
        </w:rPr>
        <w:t xml:space="preserve"> için </w:t>
      </w:r>
      <w:r w:rsidRPr="00201644">
        <w:rPr>
          <w:sz w:val="20"/>
          <w:szCs w:val="20"/>
          <w:lang w:val="tr-TR"/>
        </w:rPr>
        <w:t>hesaplanan rota</w:t>
      </w:r>
      <w:r w:rsidR="00F60FE9">
        <w:rPr>
          <w:sz w:val="20"/>
          <w:szCs w:val="20"/>
          <w:lang w:val="tr-TR"/>
        </w:rPr>
        <w:t>lardan birisi (</w:t>
      </w:r>
      <w:r w:rsidR="00F60FE9" w:rsidRPr="00DA02E2">
        <w:rPr>
          <w:i/>
          <w:sz w:val="20"/>
          <w:szCs w:val="20"/>
          <w:lang w:val="tr-TR"/>
        </w:rPr>
        <w:t>M=</w:t>
      </w:r>
      <w:r w:rsidR="00F60FE9" w:rsidRPr="00DA02E2">
        <w:rPr>
          <w:i/>
          <w:sz w:val="20"/>
          <w:szCs w:val="20"/>
        </w:rPr>
        <w:t xml:space="preserve"> </w:t>
      </w:r>
      <w:r w:rsidR="00F60FE9" w:rsidRPr="00DA02E2">
        <w:rPr>
          <w:i/>
          <w:sz w:val="20"/>
          <w:szCs w:val="20"/>
          <w:lang w:val="tr-TR"/>
        </w:rPr>
        <w:t xml:space="preserve">932.318, </w:t>
      </w:r>
      <w:r w:rsidR="00DA02E2" w:rsidRPr="00DA02E2">
        <w:rPr>
          <w:i/>
          <w:sz w:val="20"/>
          <w:szCs w:val="20"/>
          <w:lang w:val="tr-TR"/>
        </w:rPr>
        <w:t>CP =0, TP=932.318</w:t>
      </w:r>
      <w:r w:rsidR="00F60FE9">
        <w:rPr>
          <w:sz w:val="20"/>
          <w:szCs w:val="20"/>
          <w:lang w:val="tr-TR"/>
        </w:rPr>
        <w:t>)</w:t>
      </w:r>
      <w:r>
        <w:rPr>
          <w:sz w:val="20"/>
          <w:szCs w:val="20"/>
          <w:lang w:val="tr-TR"/>
        </w:rPr>
        <w:t>.</w:t>
      </w:r>
    </w:p>
    <w:p w14:paraId="6423487A" w14:textId="77777777" w:rsidR="00307D65" w:rsidRDefault="00307D65" w:rsidP="00307D65">
      <w:pPr>
        <w:pStyle w:val="Balk2"/>
        <w:numPr>
          <w:ilvl w:val="0"/>
          <w:numId w:val="25"/>
        </w:numPr>
        <w:spacing w:before="240"/>
        <w:ind w:left="357" w:hanging="357"/>
        <w:rPr>
          <w:lang w:val="tr-TR"/>
        </w:rPr>
      </w:pPr>
      <w:r>
        <w:rPr>
          <w:lang w:val="tr-TR"/>
        </w:rPr>
        <w:t>SONUÇ</w:t>
      </w:r>
    </w:p>
    <w:p w14:paraId="38A05D31" w14:textId="7BCB350D" w:rsidR="00307D65" w:rsidRPr="00307D65" w:rsidRDefault="00307D65" w:rsidP="00307D65">
      <w:pPr>
        <w:rPr>
          <w:lang w:val="tr-TR"/>
        </w:rPr>
      </w:pPr>
      <w:r w:rsidRPr="00307D65">
        <w:rPr>
          <w:lang w:val="tr-TR"/>
        </w:rPr>
        <w:t xml:space="preserve">Harekât sahasında görevin icrası için kısalık ve </w:t>
      </w:r>
      <w:r w:rsidR="005B1ED4" w:rsidRPr="00307D65">
        <w:rPr>
          <w:lang w:val="tr-TR"/>
        </w:rPr>
        <w:t>keşfedilebilirdik</w:t>
      </w:r>
      <w:r w:rsidRPr="00307D65">
        <w:rPr>
          <w:lang w:val="tr-TR"/>
        </w:rPr>
        <w:t xml:space="preserve"> açısından en uygun rotanın mümkün olan en kısa zamanda hesaplanması ile ilgili olarak yapılan bu çalışma sonucunda; </w:t>
      </w:r>
    </w:p>
    <w:p w14:paraId="7B23F7B7" w14:textId="0D810447" w:rsidR="00307D65" w:rsidRPr="00307D65" w:rsidRDefault="003B3B1D" w:rsidP="00307D65">
      <w:pPr>
        <w:rPr>
          <w:lang w:val="tr-TR"/>
        </w:rPr>
      </w:pPr>
      <w:r>
        <w:rPr>
          <w:lang w:val="tr-TR"/>
        </w:rPr>
        <w:t>PSO</w:t>
      </w:r>
      <w:r w:rsidR="00307D65" w:rsidRPr="00307D65">
        <w:rPr>
          <w:lang w:val="tr-TR"/>
        </w:rPr>
        <w:t xml:space="preserve"> metodu kullanılarak kısa bir zaman içerisinde (30 radarın bulunduğu </w:t>
      </w:r>
      <w:r w:rsidR="003744F0">
        <w:rPr>
          <w:lang w:val="tr-TR"/>
        </w:rPr>
        <w:t>deney</w:t>
      </w:r>
      <w:r w:rsidR="003744F0" w:rsidRPr="00307D65">
        <w:rPr>
          <w:lang w:val="tr-TR"/>
        </w:rPr>
        <w:t xml:space="preserve"> </w:t>
      </w:r>
      <w:r w:rsidR="00307D65" w:rsidRPr="00307D65">
        <w:rPr>
          <w:lang w:val="tr-TR"/>
        </w:rPr>
        <w:t xml:space="preserve">3 için maksimum değerinde </w:t>
      </w:r>
      <w:r w:rsidR="003744F0">
        <w:rPr>
          <w:lang w:val="tr-TR"/>
        </w:rPr>
        <w:t>ortalama</w:t>
      </w:r>
      <w:r w:rsidR="003744F0" w:rsidRPr="00307D65">
        <w:rPr>
          <w:lang w:val="tr-TR"/>
        </w:rPr>
        <w:t xml:space="preserve"> </w:t>
      </w:r>
      <w:r w:rsidR="00307D65" w:rsidRPr="00307D65">
        <w:rPr>
          <w:b/>
          <w:lang w:val="tr-TR"/>
        </w:rPr>
        <w:t>17 saniye</w:t>
      </w:r>
      <w:r w:rsidR="007B22E8">
        <w:rPr>
          <w:lang w:val="tr-TR"/>
        </w:rPr>
        <w:t xml:space="preserve">) </w:t>
      </w:r>
      <w:r w:rsidR="00307D65" w:rsidRPr="00307D65">
        <w:rPr>
          <w:lang w:val="tr-TR"/>
        </w:rPr>
        <w:t xml:space="preserve">en uygun rota </w:t>
      </w:r>
      <w:r w:rsidR="003744F0">
        <w:rPr>
          <w:lang w:val="tr-TR"/>
        </w:rPr>
        <w:t>planlanmıştır</w:t>
      </w:r>
      <w:r w:rsidR="00307D65" w:rsidRPr="00307D65">
        <w:rPr>
          <w:lang w:val="tr-TR"/>
        </w:rPr>
        <w:t xml:space="preserve">. Birinci </w:t>
      </w:r>
      <w:r w:rsidR="003744F0">
        <w:rPr>
          <w:lang w:val="tr-TR"/>
        </w:rPr>
        <w:lastRenderedPageBreak/>
        <w:t>deneyde</w:t>
      </w:r>
      <w:r w:rsidR="003744F0" w:rsidRPr="00307D65">
        <w:rPr>
          <w:lang w:val="tr-TR"/>
        </w:rPr>
        <w:t xml:space="preserve"> </w:t>
      </w:r>
      <w:r w:rsidR="00307D65" w:rsidRPr="00307D65">
        <w:rPr>
          <w:lang w:val="tr-TR"/>
        </w:rPr>
        <w:t>-başarım oranının manüel yöntemlerle de ölçülebilir olması sebebiyle- incelen</w:t>
      </w:r>
      <w:r w:rsidR="00874F6A">
        <w:rPr>
          <w:lang w:val="tr-TR"/>
        </w:rPr>
        <w:t>diğinde bulunan sonuçlarda</w:t>
      </w:r>
      <w:r w:rsidR="00307D65" w:rsidRPr="00307D65">
        <w:rPr>
          <w:lang w:val="tr-TR"/>
        </w:rPr>
        <w:t xml:space="preserve">ki başarım oranının </w:t>
      </w:r>
      <w:r w:rsidR="00307D65" w:rsidRPr="00307D65">
        <w:rPr>
          <w:b/>
          <w:lang w:val="tr-TR"/>
        </w:rPr>
        <w:t>% 99’un</w:t>
      </w:r>
      <w:r w:rsidR="00307D65" w:rsidRPr="00307D65">
        <w:rPr>
          <w:lang w:val="tr-TR"/>
        </w:rPr>
        <w:t xml:space="preserve"> üzerinde (Çizelge 2) olduğu görülmektedir.</w:t>
      </w:r>
    </w:p>
    <w:p w14:paraId="2DE31C4C" w14:textId="298DD9E2" w:rsidR="00307D65" w:rsidRPr="00307D65" w:rsidRDefault="00307D65" w:rsidP="00307D65">
      <w:pPr>
        <w:rPr>
          <w:lang w:val="tr-TR"/>
        </w:rPr>
      </w:pPr>
      <w:r w:rsidRPr="00307D65">
        <w:rPr>
          <w:lang w:val="tr-TR"/>
        </w:rPr>
        <w:t xml:space="preserve">İkinci </w:t>
      </w:r>
      <w:r w:rsidR="003744F0">
        <w:rPr>
          <w:lang w:val="tr-TR"/>
        </w:rPr>
        <w:t>deneyde</w:t>
      </w:r>
      <w:r w:rsidR="003744F0" w:rsidRPr="00307D65">
        <w:rPr>
          <w:lang w:val="tr-TR"/>
        </w:rPr>
        <w:t xml:space="preserve"> </w:t>
      </w:r>
      <w:r w:rsidRPr="00307D65">
        <w:rPr>
          <w:lang w:val="tr-TR"/>
        </w:rPr>
        <w:t xml:space="preserve">en uygun rota her ne kadar manüel yöntemler ile ölçülemese de rota uzunluğu manüel olarak hesaplanmış (ihlal miktarı manüel olarak hesaplanamamıştır) ve algoritmanın bulduğu değerler ile karşılaştırılmıştır. Çizelge 3 incelendiğinde rota uzunluğu için başarım oranının </w:t>
      </w:r>
      <w:r w:rsidRPr="00307D65">
        <w:rPr>
          <w:b/>
          <w:lang w:val="tr-TR"/>
        </w:rPr>
        <w:t>% 99’un</w:t>
      </w:r>
      <w:r w:rsidRPr="00307D65">
        <w:rPr>
          <w:lang w:val="tr-TR"/>
        </w:rPr>
        <w:t xml:space="preserve"> üzerinde olduğu görülecektir. Ayrıca Şekil 4’e bakıldığında hesaplanan rotanın radar </w:t>
      </w:r>
      <w:r w:rsidR="00AD58CE">
        <w:rPr>
          <w:lang w:val="tr-TR"/>
        </w:rPr>
        <w:t>kaplama</w:t>
      </w:r>
      <w:r w:rsidRPr="00307D65">
        <w:rPr>
          <w:lang w:val="tr-TR"/>
        </w:rPr>
        <w:t xml:space="preserve">larının en az olduğu bölgeden geçtiği görülecektir. </w:t>
      </w:r>
    </w:p>
    <w:p w14:paraId="7CC149FA" w14:textId="41EC6E85" w:rsidR="00307D65" w:rsidRPr="00307D65" w:rsidRDefault="00307D65" w:rsidP="00307D65">
      <w:pPr>
        <w:rPr>
          <w:lang w:val="tr-TR"/>
        </w:rPr>
      </w:pPr>
      <w:r w:rsidRPr="00307D65">
        <w:rPr>
          <w:lang w:val="tr-TR"/>
        </w:rPr>
        <w:t xml:space="preserve">Üçüncü </w:t>
      </w:r>
      <w:r w:rsidR="00BB6923">
        <w:rPr>
          <w:lang w:val="tr-TR"/>
        </w:rPr>
        <w:t>deneyde</w:t>
      </w:r>
      <w:r w:rsidR="00BB6923" w:rsidRPr="00307D65">
        <w:rPr>
          <w:lang w:val="tr-TR"/>
        </w:rPr>
        <w:t xml:space="preserve"> </w:t>
      </w:r>
      <w:r w:rsidRPr="00307D65">
        <w:rPr>
          <w:lang w:val="tr-TR"/>
        </w:rPr>
        <w:t xml:space="preserve">ise </w:t>
      </w:r>
      <w:r w:rsidRPr="00307D65">
        <w:rPr>
          <w:b/>
          <w:lang w:val="tr-TR"/>
        </w:rPr>
        <w:t>30 radarın</w:t>
      </w:r>
      <w:r w:rsidRPr="00307D65">
        <w:rPr>
          <w:lang w:val="tr-TR"/>
        </w:rPr>
        <w:t xml:space="preserve"> bulunduğu bir harekât sahasında İHA için uygun bir rota </w:t>
      </w:r>
      <w:r w:rsidR="0072119F">
        <w:rPr>
          <w:lang w:val="tr-TR"/>
        </w:rPr>
        <w:t>hesaplanmıştır</w:t>
      </w:r>
      <w:r w:rsidRPr="00307D65">
        <w:rPr>
          <w:lang w:val="tr-TR"/>
        </w:rPr>
        <w:t xml:space="preserve">. Başarım oranı -manüel yöntemler ile karşılaştırma yapılamadığından- ölçülememiştir. Ancak; </w:t>
      </w:r>
      <w:r w:rsidR="007C7720">
        <w:rPr>
          <w:lang w:val="tr-TR"/>
        </w:rPr>
        <w:t xml:space="preserve">Çizelge 4 ve </w:t>
      </w:r>
      <w:r w:rsidRPr="00307D65">
        <w:rPr>
          <w:lang w:val="tr-TR"/>
        </w:rPr>
        <w:t>Şekil 5 incelendiğinde ortalama değerlere sahip</w:t>
      </w:r>
      <w:r w:rsidR="007C7720">
        <w:rPr>
          <w:lang w:val="tr-TR"/>
        </w:rPr>
        <w:t xml:space="preserve"> bir</w:t>
      </w:r>
      <w:r w:rsidRPr="00307D65">
        <w:rPr>
          <w:lang w:val="tr-TR"/>
        </w:rPr>
        <w:t xml:space="preserve"> rotanın bile (en iyi rota değil) İHA için son derece uygulanabilir bir rota olduğu görülecektir.</w:t>
      </w:r>
    </w:p>
    <w:p w14:paraId="1E3FE8C5" w14:textId="74B58808" w:rsidR="00307D65" w:rsidRDefault="00307D65" w:rsidP="00307D65">
      <w:pPr>
        <w:rPr>
          <w:ins w:id="2" w:author="Admin" w:date="2013-12-24T13:14:00Z"/>
          <w:lang w:val="tr-TR"/>
        </w:rPr>
      </w:pPr>
      <w:bookmarkStart w:id="3" w:name="_GoBack"/>
      <w:r w:rsidRPr="00307D65">
        <w:rPr>
          <w:lang w:val="tr-TR"/>
        </w:rPr>
        <w:t xml:space="preserve">Sonuç olarak; </w:t>
      </w:r>
      <w:r w:rsidR="00BB6923">
        <w:rPr>
          <w:lang w:val="tr-TR"/>
        </w:rPr>
        <w:t>tanımlanan rota planlaması probleminde</w:t>
      </w:r>
      <w:r w:rsidRPr="00307D65">
        <w:rPr>
          <w:lang w:val="tr-TR"/>
        </w:rPr>
        <w:t xml:space="preserve"> </w:t>
      </w:r>
      <w:proofErr w:type="gramStart"/>
      <w:r w:rsidRPr="00307D65">
        <w:rPr>
          <w:lang w:val="tr-TR"/>
        </w:rPr>
        <w:t>optimizasyon</w:t>
      </w:r>
      <w:proofErr w:type="gramEnd"/>
      <w:r w:rsidRPr="00307D65">
        <w:rPr>
          <w:lang w:val="tr-TR"/>
        </w:rPr>
        <w:t xml:space="preserve"> algoritmalarının gelecekteki görev bilgisayarlarının yazılımlarına gömülmek suretiyle rota ve görev planlamasında yaygın bir şekilde kullanılabileceği gösterilmiştir.</w:t>
      </w:r>
      <w:r w:rsidR="007B22E8">
        <w:rPr>
          <w:lang w:val="tr-TR"/>
        </w:rPr>
        <w:t xml:space="preserve"> Ayrıca çalışmanın sonraki aşamasında birden çok hedefin bulunduğu bir ortamda en kısa rotanın hesaplanması ile ilgili olarak bir çalışma yapılması planlanmışt</w:t>
      </w:r>
      <w:bookmarkEnd w:id="3"/>
      <w:r w:rsidR="007B22E8">
        <w:rPr>
          <w:lang w:val="tr-TR"/>
        </w:rPr>
        <w:t>ır</w:t>
      </w:r>
      <w:r w:rsidR="00936A6E">
        <w:rPr>
          <w:lang w:val="tr-TR"/>
        </w:rPr>
        <w:t xml:space="preserve"> </w:t>
      </w:r>
      <w:sdt>
        <w:sdtPr>
          <w:rPr>
            <w:lang w:val="tr-TR"/>
          </w:rPr>
          <w:id w:val="-131561415"/>
          <w:citation/>
        </w:sdtPr>
        <w:sdtContent>
          <w:r w:rsidR="00936A6E">
            <w:rPr>
              <w:lang w:val="tr-TR"/>
            </w:rPr>
            <w:fldChar w:fldCharType="begin"/>
          </w:r>
          <w:r w:rsidR="00936A6E">
            <w:rPr>
              <w:lang w:val="tr-TR"/>
            </w:rPr>
            <w:instrText xml:space="preserve"> CITATION Mur13 \l 1055 </w:instrText>
          </w:r>
          <w:r w:rsidR="00936A6E">
            <w:rPr>
              <w:lang w:val="tr-TR"/>
            </w:rPr>
            <w:fldChar w:fldCharType="separate"/>
          </w:r>
          <w:r w:rsidR="0008573A" w:rsidRPr="0008573A">
            <w:rPr>
              <w:noProof/>
              <w:lang w:val="tr-TR"/>
            </w:rPr>
            <w:t>[13]</w:t>
          </w:r>
          <w:r w:rsidR="00936A6E">
            <w:rPr>
              <w:lang w:val="tr-TR"/>
            </w:rPr>
            <w:fldChar w:fldCharType="end"/>
          </w:r>
        </w:sdtContent>
      </w:sdt>
      <w:r w:rsidR="007B22E8">
        <w:rPr>
          <w:lang w:val="tr-TR"/>
        </w:rPr>
        <w:t>.</w:t>
      </w:r>
    </w:p>
    <w:p w14:paraId="14D1853E" w14:textId="77777777" w:rsidR="004774D5" w:rsidRDefault="004774D5" w:rsidP="00307D65">
      <w:pPr>
        <w:rPr>
          <w:lang w:val="tr-TR"/>
        </w:rPr>
      </w:pPr>
    </w:p>
    <w:p w14:paraId="44F14D6D" w14:textId="77777777" w:rsidR="00307D65" w:rsidRDefault="00307D65" w:rsidP="00307D65">
      <w:pPr>
        <w:pStyle w:val="Balk2"/>
        <w:numPr>
          <w:ilvl w:val="0"/>
          <w:numId w:val="25"/>
        </w:numPr>
        <w:spacing w:before="240"/>
        <w:ind w:left="357" w:hanging="357"/>
        <w:rPr>
          <w:lang w:val="tr-TR"/>
        </w:rPr>
      </w:pPr>
      <w:r>
        <w:rPr>
          <w:lang w:val="tr-TR"/>
        </w:rPr>
        <w:t>KAYNAKÇA</w:t>
      </w:r>
    </w:p>
    <w:sdt>
      <w:sdtPr>
        <w:rPr>
          <w:rFonts w:eastAsiaTheme="majorEastAsia" w:cstheme="majorBidi"/>
          <w:b/>
          <w:sz w:val="20"/>
          <w:szCs w:val="20"/>
        </w:rPr>
        <w:id w:val="1045642834"/>
        <w:docPartObj>
          <w:docPartGallery w:val="Bibliographies"/>
          <w:docPartUnique/>
        </w:docPartObj>
      </w:sdtPr>
      <w:sdtEndPr>
        <w:rPr>
          <w:sz w:val="24"/>
          <w:szCs w:val="32"/>
        </w:rPr>
      </w:sdtEndPr>
      <w:sdtContent>
        <w:sdt>
          <w:sdtPr>
            <w:rPr>
              <w:rFonts w:eastAsiaTheme="majorEastAsia" w:cstheme="majorBidi"/>
              <w:b/>
              <w:sz w:val="20"/>
              <w:szCs w:val="20"/>
            </w:rPr>
            <w:id w:val="-573587230"/>
            <w:bibliography/>
          </w:sdtPr>
          <w:sdtEndPr>
            <w:rPr>
              <w:sz w:val="24"/>
              <w:szCs w:val="32"/>
            </w:rPr>
          </w:sdtEndPr>
          <w:sdtContent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8"/>
                <w:gridCol w:w="7641"/>
              </w:tblGrid>
              <w:tr w:rsidR="00936A6E" w:rsidRPr="00936A6E" w14:paraId="5E8C83F9" w14:textId="77777777" w:rsidTr="00936A6E">
                <w:trPr>
                  <w:tblCellSpacing w:w="15" w:type="dxa"/>
                </w:trPr>
                <w:tc>
                  <w:tcPr>
                    <w:tcW w:w="246" w:type="pct"/>
                    <w:hideMark/>
                  </w:tcPr>
                  <w:p w14:paraId="4B8F8B17" w14:textId="732A2D0E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7D17D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L. R., Unmanned Aviation - A Brief History Unmanned Aerial Vehicles, Virginia: American Institute of Aeronautics And Astronautics Inc., 2004. </w:t>
                    </w:r>
                  </w:p>
                </w:tc>
              </w:tr>
              <w:tr w:rsidR="00936A6E" w:rsidRPr="00936A6E" w14:paraId="1B48FB84" w14:textId="77777777" w:rsidTr="00936A6E">
                <w:trPr>
                  <w:tblCellSpacing w:w="15" w:type="dxa"/>
                </w:trPr>
                <w:tc>
                  <w:tcPr>
                    <w:tcW w:w="246" w:type="pct"/>
                    <w:hideMark/>
                  </w:tcPr>
                  <w:p w14:paraId="4FAFBFF2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63949C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>"http://www.economist.com/," The Economist Newspaper Limited 2013, 14 Temmuz 2011. [Online]. Available: http://www.economist.com/node/18958487. [Accessed 7 12 2013].</w:t>
                    </w:r>
                  </w:p>
                </w:tc>
              </w:tr>
              <w:tr w:rsidR="00936A6E" w:rsidRPr="00936A6E" w14:paraId="4B7D040C" w14:textId="77777777" w:rsidTr="00936A6E">
                <w:trPr>
                  <w:tblCellSpacing w:w="15" w:type="dxa"/>
                </w:trPr>
                <w:tc>
                  <w:tcPr>
                    <w:tcW w:w="246" w:type="pct"/>
                    <w:hideMark/>
                  </w:tcPr>
                  <w:p w14:paraId="59E5BE6F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C78D1A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>D. Glade, "Unmanned aerial vehicles: Implications for military opearations.," Air Univ. Press Maxwell Afb Al., 2000.</w:t>
                    </w:r>
                  </w:p>
                </w:tc>
              </w:tr>
              <w:tr w:rsidR="00936A6E" w:rsidRPr="00936A6E" w14:paraId="078F4CDD" w14:textId="77777777" w:rsidTr="00936A6E">
                <w:trPr>
                  <w:tblCellSpacing w:w="15" w:type="dxa"/>
                </w:trPr>
                <w:tc>
                  <w:tcPr>
                    <w:tcW w:w="246" w:type="pct"/>
                    <w:hideMark/>
                  </w:tcPr>
                  <w:p w14:paraId="161125E4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E75407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>J. Everaerts, "THE USE OF UNMANNED AERIAL VEHICLES (UAVS) FOR REMOTE SENSING AND MAPPING," The International Archives of the Photogrammetry, Remote Sensing and Spatial Information Sciences, 37, 1187-1192., Belgium, 2008.</w:t>
                    </w:r>
                  </w:p>
                </w:tc>
              </w:tr>
              <w:tr w:rsidR="00936A6E" w:rsidRPr="00936A6E" w14:paraId="3A696FA0" w14:textId="77777777" w:rsidTr="00936A6E">
                <w:trPr>
                  <w:tblCellSpacing w:w="15" w:type="dxa"/>
                </w:trPr>
                <w:tc>
                  <w:tcPr>
                    <w:tcW w:w="246" w:type="pct"/>
                    <w:hideMark/>
                  </w:tcPr>
                  <w:p w14:paraId="1F84763B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B874E6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C. G. C. Ercan, "DİNAMİK İNSANSIZ HAVA SİSTEMLERİ ROTA PLANLAMASI LİTERATÜR ARAŞTIRMASI VE İNSANSIZ HAVA SİSTEMLERİ ÇALIŞMA ALANLARI," </w:t>
                    </w:r>
                    <w:r w:rsidRPr="00936A6E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Pamukkale Üniversitesi Mühendislik Bilimleri Dergisi, </w:t>
                    </w: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Vols. Cilt 19, Sayı2 2013, pp. 104-111, 2013. </w:t>
                    </w:r>
                  </w:p>
                </w:tc>
              </w:tr>
              <w:tr w:rsidR="00936A6E" w:rsidRPr="00936A6E" w14:paraId="5E3E4EF5" w14:textId="77777777" w:rsidTr="00936A6E">
                <w:trPr>
                  <w:tblCellSpacing w:w="15" w:type="dxa"/>
                </w:trPr>
                <w:tc>
                  <w:tcPr>
                    <w:tcW w:w="246" w:type="pct"/>
                    <w:hideMark/>
                  </w:tcPr>
                  <w:p w14:paraId="79EC1F51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7A7097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J. K. a. R. Eberhart, Particle Swarm Optimization, 1995. </w:t>
                    </w:r>
                  </w:p>
                </w:tc>
              </w:tr>
              <w:tr w:rsidR="00936A6E" w:rsidRPr="00936A6E" w14:paraId="72032D1B" w14:textId="77777777" w:rsidTr="00936A6E">
                <w:trPr>
                  <w:tblCellSpacing w:w="15" w:type="dxa"/>
                </w:trPr>
                <w:tc>
                  <w:tcPr>
                    <w:tcW w:w="246" w:type="pct"/>
                    <w:hideMark/>
                  </w:tcPr>
                  <w:p w14:paraId="176801D2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lastRenderedPageBreak/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1A8F96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L. X. a. T. Stentz, A Fast Traversal Heuristic and Optimal Algorithm. </w:t>
                    </w:r>
                  </w:p>
                </w:tc>
              </w:tr>
              <w:tr w:rsidR="00936A6E" w:rsidRPr="00936A6E" w14:paraId="64B1615D" w14:textId="77777777" w:rsidTr="00936A6E">
                <w:trPr>
                  <w:tblCellSpacing w:w="15" w:type="dxa"/>
                </w:trPr>
                <w:tc>
                  <w:tcPr>
                    <w:tcW w:w="246" w:type="pct"/>
                    <w:hideMark/>
                  </w:tcPr>
                  <w:p w14:paraId="7EE646D0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3789E1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S. Talukder, Mathematical Modelling and Applications of Particle Swarm Optimization, 2011. </w:t>
                    </w:r>
                  </w:p>
                </w:tc>
              </w:tr>
              <w:tr w:rsidR="00936A6E" w:rsidRPr="00936A6E" w14:paraId="0030A9B1" w14:textId="77777777" w:rsidTr="00936A6E">
                <w:trPr>
                  <w:tblCellSpacing w:w="15" w:type="dxa"/>
                </w:trPr>
                <w:tc>
                  <w:tcPr>
                    <w:tcW w:w="246" w:type="pct"/>
                    <w:hideMark/>
                  </w:tcPr>
                  <w:p w14:paraId="03F12AD2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045B55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Tongliao, Analysis of Particle Swarm Optimization Algorithm, China: Qinghai Bai College of Computer Science and Technology Inner Mongolia University for Nationalities, 2010. </w:t>
                    </w:r>
                  </w:p>
                </w:tc>
              </w:tr>
              <w:tr w:rsidR="00936A6E" w:rsidRPr="00936A6E" w14:paraId="3E0CE154" w14:textId="77777777" w:rsidTr="00936A6E">
                <w:trPr>
                  <w:tblCellSpacing w:w="15" w:type="dxa"/>
                </w:trPr>
                <w:tc>
                  <w:tcPr>
                    <w:tcW w:w="246" w:type="pct"/>
                    <w:hideMark/>
                  </w:tcPr>
                  <w:p w14:paraId="65EAAEA9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3B6E8C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J. Z. M. I. a. W.-n. C. Wen-liang Zhong, A Novel Discrete Particle Swarm Optiization to Solve Travelling Salesman Problem., 2009. </w:t>
                    </w:r>
                  </w:p>
                </w:tc>
              </w:tr>
              <w:tr w:rsidR="00936A6E" w:rsidRPr="00936A6E" w14:paraId="529F1039" w14:textId="77777777" w:rsidTr="00936A6E">
                <w:trPr>
                  <w:tblCellSpacing w:w="15" w:type="dxa"/>
                </w:trPr>
                <w:tc>
                  <w:tcPr>
                    <w:tcW w:w="246" w:type="pct"/>
                    <w:hideMark/>
                  </w:tcPr>
                  <w:p w14:paraId="0F2D1FB9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26A544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C. K. Seçkin TAMER, Parçacık Sürü Optimizasyonu, 2010. </w:t>
                    </w:r>
                  </w:p>
                </w:tc>
              </w:tr>
              <w:tr w:rsidR="00936A6E" w:rsidRPr="00936A6E" w14:paraId="0DA43548" w14:textId="77777777" w:rsidTr="00936A6E">
                <w:trPr>
                  <w:tblCellSpacing w:w="15" w:type="dxa"/>
                </w:trPr>
                <w:tc>
                  <w:tcPr>
                    <w:tcW w:w="246" w:type="pct"/>
                    <w:hideMark/>
                  </w:tcPr>
                  <w:p w14:paraId="3B3E317A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FCD5D5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D. C. SCHLEHER, Bilgi Çağında Elektronik Harp, Doruk Yayın Evi, 2004. </w:t>
                    </w:r>
                  </w:p>
                </w:tc>
              </w:tr>
              <w:tr w:rsidR="00936A6E" w:rsidRPr="00936A6E" w14:paraId="0F50B39A" w14:textId="77777777" w:rsidTr="00936A6E">
                <w:trPr>
                  <w:tblCellSpacing w:w="15" w:type="dxa"/>
                </w:trPr>
                <w:tc>
                  <w:tcPr>
                    <w:tcW w:w="246" w:type="pct"/>
                    <w:hideMark/>
                  </w:tcPr>
                  <w:p w14:paraId="6F9CCA05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FF0ADD" w14:textId="77777777" w:rsidR="00936A6E" w:rsidRPr="00936A6E" w:rsidRDefault="00936A6E" w:rsidP="001B4116">
                    <w:pPr>
                      <w:pStyle w:val="Kaynaka"/>
                      <w:rPr>
                        <w:noProof/>
                        <w:sz w:val="20"/>
                        <w:szCs w:val="20"/>
                      </w:rPr>
                    </w:pP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M. KARAKAYA, "En Az Sayıda İnsansız Hava Aracı Kullanarak Sabit Hedeflerin Gözetlenmesinin Planlanması," in </w:t>
                    </w:r>
                    <w:r w:rsidRPr="00936A6E">
                      <w:rPr>
                        <w:i/>
                        <w:iCs/>
                        <w:noProof/>
                        <w:sz w:val="20"/>
                        <w:szCs w:val="20"/>
                      </w:rPr>
                      <w:t>15. Otomatik Kontrol Ulusal Toplantısı ve Sergisi (TOK2013)</w:t>
                    </w:r>
                    <w:r w:rsidRPr="00936A6E">
                      <w:rPr>
                        <w:noProof/>
                        <w:sz w:val="20"/>
                        <w:szCs w:val="20"/>
                      </w:rPr>
                      <w:t xml:space="preserve">, 2013. </w:t>
                    </w:r>
                  </w:p>
                </w:tc>
              </w:tr>
            </w:tbl>
            <w:p w14:paraId="0ED5661D" w14:textId="584C51D9" w:rsidR="00936A6E" w:rsidRDefault="00036915" w:rsidP="00936A6E">
              <w:pPr>
                <w:pStyle w:val="Balk1"/>
              </w:pPr>
            </w:p>
          </w:sdtContent>
        </w:sdt>
      </w:sdtContent>
    </w:sdt>
    <w:p w14:paraId="5C60FDFF" w14:textId="77777777" w:rsidR="00936A6E" w:rsidRPr="00936A6E" w:rsidRDefault="00936A6E" w:rsidP="00936A6E">
      <w:pPr>
        <w:rPr>
          <w:lang w:val="tr-TR"/>
        </w:rPr>
      </w:pPr>
    </w:p>
    <w:sectPr w:rsidR="00936A6E" w:rsidRPr="00936A6E" w:rsidSect="00700275">
      <w:pgSz w:w="12240" w:h="15840"/>
      <w:pgMar w:top="2552" w:right="2034" w:bottom="2552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50E96" w14:textId="77777777" w:rsidR="00584099" w:rsidRDefault="00584099" w:rsidP="0048413B">
      <w:pPr>
        <w:spacing w:after="0"/>
      </w:pPr>
      <w:r>
        <w:separator/>
      </w:r>
    </w:p>
  </w:endnote>
  <w:endnote w:type="continuationSeparator" w:id="0">
    <w:p w14:paraId="33FC6ADD" w14:textId="77777777" w:rsidR="00584099" w:rsidRDefault="00584099" w:rsidP="004841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62496" w14:textId="77777777" w:rsidR="00584099" w:rsidRDefault="00584099" w:rsidP="0048413B">
      <w:pPr>
        <w:spacing w:after="0"/>
      </w:pPr>
      <w:r>
        <w:separator/>
      </w:r>
    </w:p>
  </w:footnote>
  <w:footnote w:type="continuationSeparator" w:id="0">
    <w:p w14:paraId="0ED1187A" w14:textId="77777777" w:rsidR="00584099" w:rsidRDefault="00584099" w:rsidP="0048413B">
      <w:pPr>
        <w:spacing w:after="0"/>
      </w:pPr>
      <w:r>
        <w:continuationSeparator/>
      </w:r>
    </w:p>
  </w:footnote>
  <w:footnote w:id="1">
    <w:p w14:paraId="23563D9C" w14:textId="77777777" w:rsidR="00036915" w:rsidRPr="001833F6" w:rsidRDefault="00036915" w:rsidP="001833F6">
      <w:pPr>
        <w:pStyle w:val="DipnotMetni"/>
        <w:spacing w:after="120"/>
        <w:rPr>
          <w:sz w:val="16"/>
          <w:szCs w:val="16"/>
          <w:lang w:val="tr-TR"/>
        </w:rPr>
      </w:pPr>
      <w:r w:rsidRPr="001833F6">
        <w:rPr>
          <w:rStyle w:val="DipnotBavurusu"/>
          <w:sz w:val="16"/>
          <w:szCs w:val="16"/>
        </w:rPr>
        <w:footnoteRef/>
      </w:r>
      <w:r w:rsidRPr="001833F6">
        <w:rPr>
          <w:sz w:val="16"/>
          <w:szCs w:val="16"/>
        </w:rPr>
        <w:t xml:space="preserve"> </w:t>
      </w:r>
      <w:r w:rsidRPr="001833F6">
        <w:rPr>
          <w:i/>
          <w:sz w:val="16"/>
          <w:szCs w:val="16"/>
          <w:lang w:val="tr-TR"/>
        </w:rPr>
        <w:t>Kontrol noktaları; rotaları oluşturan alt noktalardır. Örneklenen tüm rotalarda eşit sayıda kontrol noktası mevcuttur.</w:t>
      </w:r>
    </w:p>
  </w:footnote>
  <w:footnote w:id="2">
    <w:p w14:paraId="3EB6AE8C" w14:textId="77777777" w:rsidR="00036915" w:rsidRPr="001833F6" w:rsidRDefault="00036915">
      <w:pPr>
        <w:pStyle w:val="DipnotMetni"/>
        <w:rPr>
          <w:i/>
          <w:sz w:val="16"/>
          <w:szCs w:val="16"/>
          <w:lang w:val="tr-TR"/>
        </w:rPr>
      </w:pPr>
      <w:r w:rsidRPr="001833F6">
        <w:rPr>
          <w:rStyle w:val="DipnotBavurusu"/>
          <w:i/>
          <w:sz w:val="16"/>
          <w:szCs w:val="16"/>
        </w:rPr>
        <w:footnoteRef/>
      </w:r>
      <w:r w:rsidRPr="001833F6">
        <w:rPr>
          <w:i/>
          <w:sz w:val="16"/>
          <w:szCs w:val="16"/>
        </w:rPr>
        <w:t xml:space="preserve"> </w:t>
      </w:r>
      <w:r w:rsidRPr="001833F6">
        <w:rPr>
          <w:i/>
          <w:sz w:val="16"/>
          <w:szCs w:val="16"/>
          <w:lang w:val="tr-TR"/>
        </w:rPr>
        <w:t>PSO algoritmasına işleme başlamadan önce girilmesi gereken parametrelerdir.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515E"/>
    <w:multiLevelType w:val="hybridMultilevel"/>
    <w:tmpl w:val="085C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D071D"/>
    <w:multiLevelType w:val="hybridMultilevel"/>
    <w:tmpl w:val="24289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A66BED"/>
    <w:multiLevelType w:val="hybridMultilevel"/>
    <w:tmpl w:val="6B68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368A1"/>
    <w:multiLevelType w:val="multilevel"/>
    <w:tmpl w:val="F9E8D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C86BA7"/>
    <w:multiLevelType w:val="hybridMultilevel"/>
    <w:tmpl w:val="48DEE0C0"/>
    <w:lvl w:ilvl="0" w:tplc="76B453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427C7"/>
    <w:multiLevelType w:val="hybridMultilevel"/>
    <w:tmpl w:val="2A3E0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65D9E"/>
    <w:multiLevelType w:val="multilevel"/>
    <w:tmpl w:val="6F0EFF9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A914349"/>
    <w:multiLevelType w:val="hybridMultilevel"/>
    <w:tmpl w:val="B72CB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101517"/>
    <w:multiLevelType w:val="multilevel"/>
    <w:tmpl w:val="041F001F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decimal"/>
      <w:lvlText w:val="%1.%2."/>
      <w:lvlJc w:val="left"/>
      <w:pPr>
        <w:ind w:left="6552" w:hanging="432"/>
      </w:pPr>
    </w:lvl>
    <w:lvl w:ilvl="2">
      <w:start w:val="1"/>
      <w:numFmt w:val="decimal"/>
      <w:lvlText w:val="%1.%2.%3."/>
      <w:lvlJc w:val="left"/>
      <w:pPr>
        <w:ind w:left="6984" w:hanging="504"/>
      </w:pPr>
    </w:lvl>
    <w:lvl w:ilvl="3">
      <w:start w:val="1"/>
      <w:numFmt w:val="decimal"/>
      <w:lvlText w:val="%1.%2.%3.%4."/>
      <w:lvlJc w:val="left"/>
      <w:pPr>
        <w:ind w:left="7488" w:hanging="648"/>
      </w:pPr>
    </w:lvl>
    <w:lvl w:ilvl="4">
      <w:start w:val="1"/>
      <w:numFmt w:val="decimal"/>
      <w:lvlText w:val="%1.%2.%3.%4.%5."/>
      <w:lvlJc w:val="left"/>
      <w:pPr>
        <w:ind w:left="7992" w:hanging="792"/>
      </w:pPr>
    </w:lvl>
    <w:lvl w:ilvl="5">
      <w:start w:val="1"/>
      <w:numFmt w:val="decimal"/>
      <w:lvlText w:val="%1.%2.%3.%4.%5.%6."/>
      <w:lvlJc w:val="left"/>
      <w:pPr>
        <w:ind w:left="8496" w:hanging="936"/>
      </w:pPr>
    </w:lvl>
    <w:lvl w:ilvl="6">
      <w:start w:val="1"/>
      <w:numFmt w:val="decimal"/>
      <w:lvlText w:val="%1.%2.%3.%4.%5.%6.%7."/>
      <w:lvlJc w:val="left"/>
      <w:pPr>
        <w:ind w:left="9000" w:hanging="1080"/>
      </w:pPr>
    </w:lvl>
    <w:lvl w:ilvl="7">
      <w:start w:val="1"/>
      <w:numFmt w:val="decimal"/>
      <w:lvlText w:val="%1.%2.%3.%4.%5.%6.%7.%8."/>
      <w:lvlJc w:val="left"/>
      <w:pPr>
        <w:ind w:left="9504" w:hanging="1224"/>
      </w:pPr>
    </w:lvl>
    <w:lvl w:ilvl="8">
      <w:start w:val="1"/>
      <w:numFmt w:val="decimal"/>
      <w:lvlText w:val="%1.%2.%3.%4.%5.%6.%7.%8.%9."/>
      <w:lvlJc w:val="left"/>
      <w:pPr>
        <w:ind w:left="10080" w:hanging="1440"/>
      </w:pPr>
    </w:lvl>
  </w:abstractNum>
  <w:abstractNum w:abstractNumId="9">
    <w:nsid w:val="2D8F04C5"/>
    <w:multiLevelType w:val="hybridMultilevel"/>
    <w:tmpl w:val="6084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F6C86"/>
    <w:multiLevelType w:val="hybridMultilevel"/>
    <w:tmpl w:val="285CD928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9B7581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C37035"/>
    <w:multiLevelType w:val="hybridMultilevel"/>
    <w:tmpl w:val="FFA0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719E0"/>
    <w:multiLevelType w:val="hybridMultilevel"/>
    <w:tmpl w:val="D4E4E710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0B817B8"/>
    <w:multiLevelType w:val="hybridMultilevel"/>
    <w:tmpl w:val="3138918E"/>
    <w:lvl w:ilvl="0" w:tplc="B36232B2">
      <w:start w:val="1"/>
      <w:numFmt w:val="lowerLetter"/>
      <w:lvlText w:val="(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43001EF3"/>
    <w:multiLevelType w:val="hybridMultilevel"/>
    <w:tmpl w:val="285C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A6016"/>
    <w:multiLevelType w:val="multilevel"/>
    <w:tmpl w:val="239A4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016BCA"/>
    <w:multiLevelType w:val="hybridMultilevel"/>
    <w:tmpl w:val="285C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496F57"/>
    <w:multiLevelType w:val="multilevel"/>
    <w:tmpl w:val="F9E8D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40A3EE8"/>
    <w:multiLevelType w:val="multilevel"/>
    <w:tmpl w:val="041F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541C6FDE"/>
    <w:multiLevelType w:val="multilevel"/>
    <w:tmpl w:val="041F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21">
    <w:nsid w:val="552B21C7"/>
    <w:multiLevelType w:val="multilevel"/>
    <w:tmpl w:val="DC72A2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B08154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DB003A7"/>
    <w:multiLevelType w:val="hybridMultilevel"/>
    <w:tmpl w:val="A48C0D2E"/>
    <w:lvl w:ilvl="0" w:tplc="B36232B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0E16CF5"/>
    <w:multiLevelType w:val="multilevel"/>
    <w:tmpl w:val="385C6F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A417B44"/>
    <w:multiLevelType w:val="hybridMultilevel"/>
    <w:tmpl w:val="69E61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9A20F3"/>
    <w:multiLevelType w:val="hybridMultilevel"/>
    <w:tmpl w:val="27321BF4"/>
    <w:lvl w:ilvl="0" w:tplc="B36232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134830"/>
    <w:multiLevelType w:val="hybridMultilevel"/>
    <w:tmpl w:val="284E9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1695D"/>
    <w:multiLevelType w:val="hybridMultilevel"/>
    <w:tmpl w:val="587E4668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22"/>
  </w:num>
  <w:num w:numId="4">
    <w:abstractNumId w:val="11"/>
  </w:num>
  <w:num w:numId="5">
    <w:abstractNumId w:val="3"/>
  </w:num>
  <w:num w:numId="6">
    <w:abstractNumId w:val="18"/>
  </w:num>
  <w:num w:numId="7">
    <w:abstractNumId w:val="21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15"/>
  </w:num>
  <w:num w:numId="15">
    <w:abstractNumId w:val="24"/>
  </w:num>
  <w:num w:numId="16">
    <w:abstractNumId w:val="6"/>
  </w:num>
  <w:num w:numId="17">
    <w:abstractNumId w:val="4"/>
  </w:num>
  <w:num w:numId="18">
    <w:abstractNumId w:val="26"/>
  </w:num>
  <w:num w:numId="19">
    <w:abstractNumId w:val="23"/>
  </w:num>
  <w:num w:numId="20">
    <w:abstractNumId w:val="14"/>
  </w:num>
  <w:num w:numId="21">
    <w:abstractNumId w:val="13"/>
  </w:num>
  <w:num w:numId="22">
    <w:abstractNumId w:val="28"/>
  </w:num>
  <w:num w:numId="23">
    <w:abstractNumId w:val="2"/>
  </w:num>
  <w:num w:numId="24">
    <w:abstractNumId w:val="9"/>
  </w:num>
  <w:num w:numId="25">
    <w:abstractNumId w:val="16"/>
  </w:num>
  <w:num w:numId="26">
    <w:abstractNumId w:val="17"/>
  </w:num>
  <w:num w:numId="27">
    <w:abstractNumId w:val="20"/>
  </w:num>
  <w:num w:numId="28">
    <w:abstractNumId w:val="19"/>
  </w:num>
  <w:num w:numId="2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">
    <w15:presenceInfo w15:providerId="None" w15:userId="b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cumentProtection w:edit="trackedChanges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09"/>
    <w:rsid w:val="00005D4B"/>
    <w:rsid w:val="00007389"/>
    <w:rsid w:val="00007521"/>
    <w:rsid w:val="00011B68"/>
    <w:rsid w:val="00016858"/>
    <w:rsid w:val="00017500"/>
    <w:rsid w:val="00027C6B"/>
    <w:rsid w:val="00034A94"/>
    <w:rsid w:val="00036915"/>
    <w:rsid w:val="0004207C"/>
    <w:rsid w:val="00044D34"/>
    <w:rsid w:val="0005625A"/>
    <w:rsid w:val="00064FFC"/>
    <w:rsid w:val="0006593A"/>
    <w:rsid w:val="000811D7"/>
    <w:rsid w:val="0008573A"/>
    <w:rsid w:val="00091BF4"/>
    <w:rsid w:val="0009234F"/>
    <w:rsid w:val="00092520"/>
    <w:rsid w:val="0009279A"/>
    <w:rsid w:val="00096520"/>
    <w:rsid w:val="000A1989"/>
    <w:rsid w:val="000A649F"/>
    <w:rsid w:val="000B0ADC"/>
    <w:rsid w:val="000B3C5F"/>
    <w:rsid w:val="000B7FA8"/>
    <w:rsid w:val="000C01EC"/>
    <w:rsid w:val="000C4A73"/>
    <w:rsid w:val="000C50FA"/>
    <w:rsid w:val="000D5749"/>
    <w:rsid w:val="000E000E"/>
    <w:rsid w:val="000E1681"/>
    <w:rsid w:val="000E47DB"/>
    <w:rsid w:val="000E7889"/>
    <w:rsid w:val="000E7E0C"/>
    <w:rsid w:val="000F0DF1"/>
    <w:rsid w:val="00102722"/>
    <w:rsid w:val="0011072C"/>
    <w:rsid w:val="0012202E"/>
    <w:rsid w:val="001220AD"/>
    <w:rsid w:val="0013612B"/>
    <w:rsid w:val="00140422"/>
    <w:rsid w:val="001447A7"/>
    <w:rsid w:val="00144AB5"/>
    <w:rsid w:val="00150558"/>
    <w:rsid w:val="00150EB5"/>
    <w:rsid w:val="001524F5"/>
    <w:rsid w:val="00157A74"/>
    <w:rsid w:val="00172F56"/>
    <w:rsid w:val="001833F6"/>
    <w:rsid w:val="001871BA"/>
    <w:rsid w:val="00193CDE"/>
    <w:rsid w:val="001A65A0"/>
    <w:rsid w:val="001B0272"/>
    <w:rsid w:val="001B112E"/>
    <w:rsid w:val="001B1367"/>
    <w:rsid w:val="001B3D3B"/>
    <w:rsid w:val="001B4116"/>
    <w:rsid w:val="001C0730"/>
    <w:rsid w:val="001C24BA"/>
    <w:rsid w:val="001C2F83"/>
    <w:rsid w:val="001C5BF0"/>
    <w:rsid w:val="001C77C9"/>
    <w:rsid w:val="001E041B"/>
    <w:rsid w:val="001E2D16"/>
    <w:rsid w:val="001F0C1C"/>
    <w:rsid w:val="001F1E23"/>
    <w:rsid w:val="001F4364"/>
    <w:rsid w:val="00201644"/>
    <w:rsid w:val="00204FE8"/>
    <w:rsid w:val="00206170"/>
    <w:rsid w:val="00213657"/>
    <w:rsid w:val="0021499B"/>
    <w:rsid w:val="00217B6E"/>
    <w:rsid w:val="002274E6"/>
    <w:rsid w:val="00230EC7"/>
    <w:rsid w:val="0023146B"/>
    <w:rsid w:val="00235E6E"/>
    <w:rsid w:val="00237210"/>
    <w:rsid w:val="00245B29"/>
    <w:rsid w:val="002510CC"/>
    <w:rsid w:val="00253192"/>
    <w:rsid w:val="00253754"/>
    <w:rsid w:val="00257FBA"/>
    <w:rsid w:val="00261543"/>
    <w:rsid w:val="002742F9"/>
    <w:rsid w:val="00276C95"/>
    <w:rsid w:val="00283AF1"/>
    <w:rsid w:val="00287F36"/>
    <w:rsid w:val="00292C0C"/>
    <w:rsid w:val="00293C15"/>
    <w:rsid w:val="00296C68"/>
    <w:rsid w:val="002A1678"/>
    <w:rsid w:val="002B1B0D"/>
    <w:rsid w:val="002B24DB"/>
    <w:rsid w:val="002C2070"/>
    <w:rsid w:val="002C48FD"/>
    <w:rsid w:val="002D6728"/>
    <w:rsid w:val="002E520F"/>
    <w:rsid w:val="002E64E3"/>
    <w:rsid w:val="002F05EB"/>
    <w:rsid w:val="002F1AE4"/>
    <w:rsid w:val="002F2A2B"/>
    <w:rsid w:val="002F51BB"/>
    <w:rsid w:val="002F6482"/>
    <w:rsid w:val="003065F8"/>
    <w:rsid w:val="00307D65"/>
    <w:rsid w:val="00310649"/>
    <w:rsid w:val="00310D98"/>
    <w:rsid w:val="003110DD"/>
    <w:rsid w:val="003175BC"/>
    <w:rsid w:val="00320FF1"/>
    <w:rsid w:val="003244D3"/>
    <w:rsid w:val="00337570"/>
    <w:rsid w:val="00341ACF"/>
    <w:rsid w:val="00342F22"/>
    <w:rsid w:val="00345974"/>
    <w:rsid w:val="00346BA3"/>
    <w:rsid w:val="00352823"/>
    <w:rsid w:val="00352A79"/>
    <w:rsid w:val="00354B41"/>
    <w:rsid w:val="0035615B"/>
    <w:rsid w:val="00357F62"/>
    <w:rsid w:val="00360524"/>
    <w:rsid w:val="00361704"/>
    <w:rsid w:val="00363A81"/>
    <w:rsid w:val="00370498"/>
    <w:rsid w:val="00372620"/>
    <w:rsid w:val="00374366"/>
    <w:rsid w:val="003744F0"/>
    <w:rsid w:val="003755A4"/>
    <w:rsid w:val="00375D7F"/>
    <w:rsid w:val="003825B1"/>
    <w:rsid w:val="00387E2E"/>
    <w:rsid w:val="003910CB"/>
    <w:rsid w:val="003926E7"/>
    <w:rsid w:val="003A0947"/>
    <w:rsid w:val="003B3B1D"/>
    <w:rsid w:val="003C14B4"/>
    <w:rsid w:val="003C3D99"/>
    <w:rsid w:val="003C5391"/>
    <w:rsid w:val="003C54AB"/>
    <w:rsid w:val="003C6740"/>
    <w:rsid w:val="003D0702"/>
    <w:rsid w:val="003D08DB"/>
    <w:rsid w:val="003D24D8"/>
    <w:rsid w:val="003D7296"/>
    <w:rsid w:val="003E4A58"/>
    <w:rsid w:val="003F0136"/>
    <w:rsid w:val="003F139E"/>
    <w:rsid w:val="003F5896"/>
    <w:rsid w:val="003F5E2A"/>
    <w:rsid w:val="00405AC7"/>
    <w:rsid w:val="00406E02"/>
    <w:rsid w:val="004327BA"/>
    <w:rsid w:val="004367F0"/>
    <w:rsid w:val="00440E10"/>
    <w:rsid w:val="004410F2"/>
    <w:rsid w:val="00445E3F"/>
    <w:rsid w:val="004565F1"/>
    <w:rsid w:val="00465554"/>
    <w:rsid w:val="0047236D"/>
    <w:rsid w:val="004732DE"/>
    <w:rsid w:val="004759A9"/>
    <w:rsid w:val="004774D5"/>
    <w:rsid w:val="004820BB"/>
    <w:rsid w:val="00482AE8"/>
    <w:rsid w:val="0048413B"/>
    <w:rsid w:val="0049693B"/>
    <w:rsid w:val="004A1E92"/>
    <w:rsid w:val="004A34AE"/>
    <w:rsid w:val="004B0242"/>
    <w:rsid w:val="004B1E14"/>
    <w:rsid w:val="004B6FA1"/>
    <w:rsid w:val="004C286D"/>
    <w:rsid w:val="004D020D"/>
    <w:rsid w:val="004F2387"/>
    <w:rsid w:val="0050049C"/>
    <w:rsid w:val="00501562"/>
    <w:rsid w:val="005032E2"/>
    <w:rsid w:val="005055A5"/>
    <w:rsid w:val="00505CBD"/>
    <w:rsid w:val="0051221A"/>
    <w:rsid w:val="005157C6"/>
    <w:rsid w:val="00522397"/>
    <w:rsid w:val="0052584D"/>
    <w:rsid w:val="00533192"/>
    <w:rsid w:val="0053441A"/>
    <w:rsid w:val="00534AFC"/>
    <w:rsid w:val="005409DE"/>
    <w:rsid w:val="00543964"/>
    <w:rsid w:val="00543A03"/>
    <w:rsid w:val="005442A3"/>
    <w:rsid w:val="0054743F"/>
    <w:rsid w:val="005542AB"/>
    <w:rsid w:val="0056252C"/>
    <w:rsid w:val="00562EB0"/>
    <w:rsid w:val="005638F6"/>
    <w:rsid w:val="00565E2E"/>
    <w:rsid w:val="005829A6"/>
    <w:rsid w:val="00584099"/>
    <w:rsid w:val="00585078"/>
    <w:rsid w:val="005958F4"/>
    <w:rsid w:val="005976BC"/>
    <w:rsid w:val="00597987"/>
    <w:rsid w:val="005A1255"/>
    <w:rsid w:val="005A581F"/>
    <w:rsid w:val="005A63FC"/>
    <w:rsid w:val="005B1ED4"/>
    <w:rsid w:val="005B6DE8"/>
    <w:rsid w:val="005C1A52"/>
    <w:rsid w:val="005C252B"/>
    <w:rsid w:val="005C4B83"/>
    <w:rsid w:val="005C5B7D"/>
    <w:rsid w:val="005C6136"/>
    <w:rsid w:val="005D1EB7"/>
    <w:rsid w:val="005D67C0"/>
    <w:rsid w:val="005E1356"/>
    <w:rsid w:val="005E17C4"/>
    <w:rsid w:val="005F461B"/>
    <w:rsid w:val="006021B1"/>
    <w:rsid w:val="00602F9E"/>
    <w:rsid w:val="00605221"/>
    <w:rsid w:val="006139AE"/>
    <w:rsid w:val="00617A70"/>
    <w:rsid w:val="00637BFA"/>
    <w:rsid w:val="00641FA6"/>
    <w:rsid w:val="00652395"/>
    <w:rsid w:val="00655B6C"/>
    <w:rsid w:val="00657306"/>
    <w:rsid w:val="00660464"/>
    <w:rsid w:val="00671D15"/>
    <w:rsid w:val="006734AF"/>
    <w:rsid w:val="00673825"/>
    <w:rsid w:val="00675F54"/>
    <w:rsid w:val="00681D32"/>
    <w:rsid w:val="00681E6E"/>
    <w:rsid w:val="006927EB"/>
    <w:rsid w:val="006B054A"/>
    <w:rsid w:val="006B1B04"/>
    <w:rsid w:val="006C247D"/>
    <w:rsid w:val="006C452F"/>
    <w:rsid w:val="006C52AA"/>
    <w:rsid w:val="006D4998"/>
    <w:rsid w:val="006E3BDD"/>
    <w:rsid w:val="006E3DFE"/>
    <w:rsid w:val="006E483D"/>
    <w:rsid w:val="006F1D66"/>
    <w:rsid w:val="006F3458"/>
    <w:rsid w:val="006F7AF4"/>
    <w:rsid w:val="00700275"/>
    <w:rsid w:val="007003E1"/>
    <w:rsid w:val="00702286"/>
    <w:rsid w:val="0070230D"/>
    <w:rsid w:val="007119D4"/>
    <w:rsid w:val="0071312B"/>
    <w:rsid w:val="0071346A"/>
    <w:rsid w:val="007177BD"/>
    <w:rsid w:val="0072119F"/>
    <w:rsid w:val="00727ED4"/>
    <w:rsid w:val="00731E8A"/>
    <w:rsid w:val="007320D2"/>
    <w:rsid w:val="00734217"/>
    <w:rsid w:val="00736ACA"/>
    <w:rsid w:val="00737D0D"/>
    <w:rsid w:val="0074346F"/>
    <w:rsid w:val="0074591C"/>
    <w:rsid w:val="00750E69"/>
    <w:rsid w:val="00751A1D"/>
    <w:rsid w:val="007561F8"/>
    <w:rsid w:val="00764A79"/>
    <w:rsid w:val="00773840"/>
    <w:rsid w:val="00773C8D"/>
    <w:rsid w:val="00773D34"/>
    <w:rsid w:val="007745F0"/>
    <w:rsid w:val="00775ADA"/>
    <w:rsid w:val="007769A7"/>
    <w:rsid w:val="00776FA9"/>
    <w:rsid w:val="00781E09"/>
    <w:rsid w:val="00784592"/>
    <w:rsid w:val="00785F82"/>
    <w:rsid w:val="00790AA0"/>
    <w:rsid w:val="007916F7"/>
    <w:rsid w:val="007B22E8"/>
    <w:rsid w:val="007B3F45"/>
    <w:rsid w:val="007B4991"/>
    <w:rsid w:val="007C2C5D"/>
    <w:rsid w:val="007C683F"/>
    <w:rsid w:val="007C7720"/>
    <w:rsid w:val="007E0F16"/>
    <w:rsid w:val="007E4889"/>
    <w:rsid w:val="007E5BEC"/>
    <w:rsid w:val="007E76E6"/>
    <w:rsid w:val="007E7A30"/>
    <w:rsid w:val="007F0F32"/>
    <w:rsid w:val="007F5180"/>
    <w:rsid w:val="007F676C"/>
    <w:rsid w:val="0080007D"/>
    <w:rsid w:val="008060E4"/>
    <w:rsid w:val="00816C58"/>
    <w:rsid w:val="00820EC9"/>
    <w:rsid w:val="00824063"/>
    <w:rsid w:val="00826BE2"/>
    <w:rsid w:val="008329DF"/>
    <w:rsid w:val="00837696"/>
    <w:rsid w:val="00853068"/>
    <w:rsid w:val="00855A10"/>
    <w:rsid w:val="008561E2"/>
    <w:rsid w:val="00857124"/>
    <w:rsid w:val="008619AA"/>
    <w:rsid w:val="0086290E"/>
    <w:rsid w:val="008638F8"/>
    <w:rsid w:val="00870870"/>
    <w:rsid w:val="00872876"/>
    <w:rsid w:val="00872A49"/>
    <w:rsid w:val="00874829"/>
    <w:rsid w:val="00874F6A"/>
    <w:rsid w:val="00890C3F"/>
    <w:rsid w:val="00891CEE"/>
    <w:rsid w:val="008923E0"/>
    <w:rsid w:val="0089615E"/>
    <w:rsid w:val="00896FFC"/>
    <w:rsid w:val="008A276C"/>
    <w:rsid w:val="008A552C"/>
    <w:rsid w:val="008C16EE"/>
    <w:rsid w:val="008C423F"/>
    <w:rsid w:val="008C449F"/>
    <w:rsid w:val="008C565B"/>
    <w:rsid w:val="008D2E48"/>
    <w:rsid w:val="008D34AD"/>
    <w:rsid w:val="008D6047"/>
    <w:rsid w:val="008E0976"/>
    <w:rsid w:val="008F3D24"/>
    <w:rsid w:val="00907D38"/>
    <w:rsid w:val="009152D6"/>
    <w:rsid w:val="00916185"/>
    <w:rsid w:val="00920C89"/>
    <w:rsid w:val="00925CE6"/>
    <w:rsid w:val="00926B57"/>
    <w:rsid w:val="00927695"/>
    <w:rsid w:val="00936A6E"/>
    <w:rsid w:val="0094510F"/>
    <w:rsid w:val="009472EA"/>
    <w:rsid w:val="00952FFF"/>
    <w:rsid w:val="00954039"/>
    <w:rsid w:val="00954B21"/>
    <w:rsid w:val="00957ED4"/>
    <w:rsid w:val="009627AA"/>
    <w:rsid w:val="00963EE3"/>
    <w:rsid w:val="00964F30"/>
    <w:rsid w:val="009653F9"/>
    <w:rsid w:val="00973669"/>
    <w:rsid w:val="00975CA6"/>
    <w:rsid w:val="00982475"/>
    <w:rsid w:val="009825F5"/>
    <w:rsid w:val="00983EBC"/>
    <w:rsid w:val="00985286"/>
    <w:rsid w:val="00990F83"/>
    <w:rsid w:val="009925E7"/>
    <w:rsid w:val="00993BA5"/>
    <w:rsid w:val="00995800"/>
    <w:rsid w:val="009963F8"/>
    <w:rsid w:val="009A1461"/>
    <w:rsid w:val="009A3E2D"/>
    <w:rsid w:val="009A3EE6"/>
    <w:rsid w:val="009A7BE7"/>
    <w:rsid w:val="009B5A38"/>
    <w:rsid w:val="009B6E19"/>
    <w:rsid w:val="009C7656"/>
    <w:rsid w:val="009D0AAA"/>
    <w:rsid w:val="009D5AFD"/>
    <w:rsid w:val="009D66FC"/>
    <w:rsid w:val="009E0602"/>
    <w:rsid w:val="009E068E"/>
    <w:rsid w:val="009E602B"/>
    <w:rsid w:val="009F13AA"/>
    <w:rsid w:val="009F28E7"/>
    <w:rsid w:val="009F34CA"/>
    <w:rsid w:val="009F6CFA"/>
    <w:rsid w:val="009F7171"/>
    <w:rsid w:val="009F7673"/>
    <w:rsid w:val="00A01E45"/>
    <w:rsid w:val="00A05E3D"/>
    <w:rsid w:val="00A1752D"/>
    <w:rsid w:val="00A202C7"/>
    <w:rsid w:val="00A20F8A"/>
    <w:rsid w:val="00A22B62"/>
    <w:rsid w:val="00A24A17"/>
    <w:rsid w:val="00A25CB7"/>
    <w:rsid w:val="00A27B7D"/>
    <w:rsid w:val="00A32D3B"/>
    <w:rsid w:val="00A42F89"/>
    <w:rsid w:val="00A4320B"/>
    <w:rsid w:val="00A507BF"/>
    <w:rsid w:val="00A5178F"/>
    <w:rsid w:val="00A72C26"/>
    <w:rsid w:val="00A73207"/>
    <w:rsid w:val="00A95829"/>
    <w:rsid w:val="00A959D2"/>
    <w:rsid w:val="00AA11BE"/>
    <w:rsid w:val="00AA2C51"/>
    <w:rsid w:val="00AB05CC"/>
    <w:rsid w:val="00AB0706"/>
    <w:rsid w:val="00AB0D89"/>
    <w:rsid w:val="00AC4264"/>
    <w:rsid w:val="00AC7762"/>
    <w:rsid w:val="00AD1CF7"/>
    <w:rsid w:val="00AD2637"/>
    <w:rsid w:val="00AD58CE"/>
    <w:rsid w:val="00AE6B3C"/>
    <w:rsid w:val="00AF1142"/>
    <w:rsid w:val="00AF3251"/>
    <w:rsid w:val="00AF5FA5"/>
    <w:rsid w:val="00B025E3"/>
    <w:rsid w:val="00B06B03"/>
    <w:rsid w:val="00B078D2"/>
    <w:rsid w:val="00B10B23"/>
    <w:rsid w:val="00B115BC"/>
    <w:rsid w:val="00B24B4C"/>
    <w:rsid w:val="00B253A2"/>
    <w:rsid w:val="00B31B4C"/>
    <w:rsid w:val="00B326E4"/>
    <w:rsid w:val="00B36752"/>
    <w:rsid w:val="00B4191A"/>
    <w:rsid w:val="00B465D6"/>
    <w:rsid w:val="00B479D4"/>
    <w:rsid w:val="00B514A6"/>
    <w:rsid w:val="00B53D59"/>
    <w:rsid w:val="00B60C25"/>
    <w:rsid w:val="00B611EF"/>
    <w:rsid w:val="00B619D2"/>
    <w:rsid w:val="00B62601"/>
    <w:rsid w:val="00B63999"/>
    <w:rsid w:val="00B63E9E"/>
    <w:rsid w:val="00B711CD"/>
    <w:rsid w:val="00B72129"/>
    <w:rsid w:val="00B72991"/>
    <w:rsid w:val="00B7473C"/>
    <w:rsid w:val="00B77840"/>
    <w:rsid w:val="00B84114"/>
    <w:rsid w:val="00B85BEB"/>
    <w:rsid w:val="00B94644"/>
    <w:rsid w:val="00B9713C"/>
    <w:rsid w:val="00B97C9C"/>
    <w:rsid w:val="00BA48CB"/>
    <w:rsid w:val="00BA5690"/>
    <w:rsid w:val="00BB330D"/>
    <w:rsid w:val="00BB45BF"/>
    <w:rsid w:val="00BB6923"/>
    <w:rsid w:val="00BC47A0"/>
    <w:rsid w:val="00BD212D"/>
    <w:rsid w:val="00BD2546"/>
    <w:rsid w:val="00BD2ACB"/>
    <w:rsid w:val="00BE0609"/>
    <w:rsid w:val="00BE6027"/>
    <w:rsid w:val="00BF02BE"/>
    <w:rsid w:val="00BF11E0"/>
    <w:rsid w:val="00BF3CE5"/>
    <w:rsid w:val="00BF442F"/>
    <w:rsid w:val="00BF51F4"/>
    <w:rsid w:val="00BF6F5B"/>
    <w:rsid w:val="00C04DCD"/>
    <w:rsid w:val="00C10DE4"/>
    <w:rsid w:val="00C12970"/>
    <w:rsid w:val="00C21D08"/>
    <w:rsid w:val="00C22AA7"/>
    <w:rsid w:val="00C23C3A"/>
    <w:rsid w:val="00C26808"/>
    <w:rsid w:val="00C3300D"/>
    <w:rsid w:val="00C3395C"/>
    <w:rsid w:val="00C33DA9"/>
    <w:rsid w:val="00C4063B"/>
    <w:rsid w:val="00C40AC7"/>
    <w:rsid w:val="00C46316"/>
    <w:rsid w:val="00C4655F"/>
    <w:rsid w:val="00C514F2"/>
    <w:rsid w:val="00C52B14"/>
    <w:rsid w:val="00C7112F"/>
    <w:rsid w:val="00C74DF1"/>
    <w:rsid w:val="00C850C5"/>
    <w:rsid w:val="00C91887"/>
    <w:rsid w:val="00CA27B0"/>
    <w:rsid w:val="00CA48D6"/>
    <w:rsid w:val="00CA548A"/>
    <w:rsid w:val="00CA580D"/>
    <w:rsid w:val="00CB2060"/>
    <w:rsid w:val="00CB2BEE"/>
    <w:rsid w:val="00CB47A0"/>
    <w:rsid w:val="00CB52C8"/>
    <w:rsid w:val="00CC2A32"/>
    <w:rsid w:val="00CC52AA"/>
    <w:rsid w:val="00CD26D0"/>
    <w:rsid w:val="00CD4AC9"/>
    <w:rsid w:val="00CD5FAC"/>
    <w:rsid w:val="00CE1969"/>
    <w:rsid w:val="00CE46BE"/>
    <w:rsid w:val="00CE4BEB"/>
    <w:rsid w:val="00CE7744"/>
    <w:rsid w:val="00CF0859"/>
    <w:rsid w:val="00D01A88"/>
    <w:rsid w:val="00D0259F"/>
    <w:rsid w:val="00D119AF"/>
    <w:rsid w:val="00D2111E"/>
    <w:rsid w:val="00D222E8"/>
    <w:rsid w:val="00D35CEB"/>
    <w:rsid w:val="00D4103A"/>
    <w:rsid w:val="00D436A3"/>
    <w:rsid w:val="00D445BC"/>
    <w:rsid w:val="00D475C8"/>
    <w:rsid w:val="00D5188B"/>
    <w:rsid w:val="00D535B5"/>
    <w:rsid w:val="00D57A01"/>
    <w:rsid w:val="00D60796"/>
    <w:rsid w:val="00D60864"/>
    <w:rsid w:val="00D60BFA"/>
    <w:rsid w:val="00D62A69"/>
    <w:rsid w:val="00D649AE"/>
    <w:rsid w:val="00D74106"/>
    <w:rsid w:val="00D74B79"/>
    <w:rsid w:val="00D753D6"/>
    <w:rsid w:val="00D75A61"/>
    <w:rsid w:val="00D7704A"/>
    <w:rsid w:val="00D770A2"/>
    <w:rsid w:val="00D81095"/>
    <w:rsid w:val="00D833BD"/>
    <w:rsid w:val="00D85F3C"/>
    <w:rsid w:val="00D869BE"/>
    <w:rsid w:val="00D91E2F"/>
    <w:rsid w:val="00D97358"/>
    <w:rsid w:val="00DA02E2"/>
    <w:rsid w:val="00DA08A5"/>
    <w:rsid w:val="00DA1728"/>
    <w:rsid w:val="00DA3DD2"/>
    <w:rsid w:val="00DA4461"/>
    <w:rsid w:val="00DA7103"/>
    <w:rsid w:val="00DC0266"/>
    <w:rsid w:val="00DD0B0A"/>
    <w:rsid w:val="00DD5124"/>
    <w:rsid w:val="00DD7A94"/>
    <w:rsid w:val="00DE0287"/>
    <w:rsid w:val="00DF0302"/>
    <w:rsid w:val="00DF1EAE"/>
    <w:rsid w:val="00DF4C6B"/>
    <w:rsid w:val="00E01AED"/>
    <w:rsid w:val="00E02707"/>
    <w:rsid w:val="00E05CCE"/>
    <w:rsid w:val="00E159CD"/>
    <w:rsid w:val="00E20EAE"/>
    <w:rsid w:val="00E210F5"/>
    <w:rsid w:val="00E24526"/>
    <w:rsid w:val="00E27430"/>
    <w:rsid w:val="00E27D06"/>
    <w:rsid w:val="00E3146E"/>
    <w:rsid w:val="00E324F5"/>
    <w:rsid w:val="00E43D55"/>
    <w:rsid w:val="00E46BB7"/>
    <w:rsid w:val="00E52441"/>
    <w:rsid w:val="00E566E7"/>
    <w:rsid w:val="00E56C51"/>
    <w:rsid w:val="00E62602"/>
    <w:rsid w:val="00E64018"/>
    <w:rsid w:val="00E64B75"/>
    <w:rsid w:val="00E660A6"/>
    <w:rsid w:val="00E66F0F"/>
    <w:rsid w:val="00E71019"/>
    <w:rsid w:val="00E71092"/>
    <w:rsid w:val="00E738D9"/>
    <w:rsid w:val="00E73934"/>
    <w:rsid w:val="00E73A30"/>
    <w:rsid w:val="00E74400"/>
    <w:rsid w:val="00E76169"/>
    <w:rsid w:val="00E81504"/>
    <w:rsid w:val="00E85C46"/>
    <w:rsid w:val="00E952C3"/>
    <w:rsid w:val="00E96289"/>
    <w:rsid w:val="00EA7027"/>
    <w:rsid w:val="00EA70CC"/>
    <w:rsid w:val="00EB1929"/>
    <w:rsid w:val="00EB72F5"/>
    <w:rsid w:val="00EC08FF"/>
    <w:rsid w:val="00ED0560"/>
    <w:rsid w:val="00ED0BB8"/>
    <w:rsid w:val="00ED6414"/>
    <w:rsid w:val="00ED7847"/>
    <w:rsid w:val="00EE2CC8"/>
    <w:rsid w:val="00F00DFE"/>
    <w:rsid w:val="00F0183D"/>
    <w:rsid w:val="00F02E02"/>
    <w:rsid w:val="00F06DAC"/>
    <w:rsid w:val="00F1375C"/>
    <w:rsid w:val="00F20CA2"/>
    <w:rsid w:val="00F22650"/>
    <w:rsid w:val="00F24B00"/>
    <w:rsid w:val="00F27ACA"/>
    <w:rsid w:val="00F33A92"/>
    <w:rsid w:val="00F34D74"/>
    <w:rsid w:val="00F444A7"/>
    <w:rsid w:val="00F47E9B"/>
    <w:rsid w:val="00F5156F"/>
    <w:rsid w:val="00F53720"/>
    <w:rsid w:val="00F60FE9"/>
    <w:rsid w:val="00F62981"/>
    <w:rsid w:val="00F63644"/>
    <w:rsid w:val="00F672B5"/>
    <w:rsid w:val="00F67DA0"/>
    <w:rsid w:val="00F86632"/>
    <w:rsid w:val="00F86B7B"/>
    <w:rsid w:val="00F87B63"/>
    <w:rsid w:val="00F96B3A"/>
    <w:rsid w:val="00FA39A1"/>
    <w:rsid w:val="00FB3D64"/>
    <w:rsid w:val="00FC0867"/>
    <w:rsid w:val="00FC1E70"/>
    <w:rsid w:val="00FC2E27"/>
    <w:rsid w:val="00FC5F7A"/>
    <w:rsid w:val="00FE018C"/>
    <w:rsid w:val="00FE3AA4"/>
    <w:rsid w:val="00FE5A76"/>
    <w:rsid w:val="00FE7FE8"/>
    <w:rsid w:val="00FF30AF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DB94"/>
  <w15:docId w15:val="{86284FFA-76A7-45BE-B099-40D58B77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A74"/>
    <w:pPr>
      <w:spacing w:after="120" w:line="240" w:lineRule="auto"/>
      <w:jc w:val="both"/>
    </w:pPr>
    <w:rPr>
      <w:rFonts w:ascii="Arial" w:hAnsi="Arial"/>
    </w:rPr>
  </w:style>
  <w:style w:type="paragraph" w:styleId="Balk1">
    <w:name w:val="heading 1"/>
    <w:basedOn w:val="Normal"/>
    <w:next w:val="Normal"/>
    <w:link w:val="Balk1Char"/>
    <w:uiPriority w:val="9"/>
    <w:qFormat/>
    <w:rsid w:val="0074591C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4591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152D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591C"/>
    <w:rPr>
      <w:rFonts w:ascii="Arial" w:eastAsiaTheme="majorEastAsia" w:hAnsi="Arial" w:cstheme="majorBidi"/>
      <w:b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74591C"/>
    <w:rPr>
      <w:rFonts w:ascii="Arial" w:eastAsiaTheme="majorEastAsia" w:hAnsi="Arial" w:cstheme="majorBidi"/>
      <w:b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152D6"/>
    <w:rPr>
      <w:rFonts w:ascii="Arial" w:eastAsiaTheme="majorEastAsia" w:hAnsi="Arial" w:cstheme="majorBidi"/>
      <w:b/>
      <w:szCs w:val="24"/>
    </w:rPr>
  </w:style>
  <w:style w:type="paragraph" w:styleId="ListeParagraf">
    <w:name w:val="List Paragraph"/>
    <w:basedOn w:val="Normal"/>
    <w:uiPriority w:val="34"/>
    <w:qFormat/>
    <w:rsid w:val="0047236D"/>
    <w:pPr>
      <w:ind w:left="720"/>
      <w:contextualSpacing/>
    </w:pPr>
  </w:style>
  <w:style w:type="paragraph" w:styleId="AralkYok">
    <w:name w:val="No Spacing"/>
    <w:uiPriority w:val="1"/>
    <w:qFormat/>
    <w:rsid w:val="0009234F"/>
    <w:pPr>
      <w:spacing w:after="0" w:line="240" w:lineRule="auto"/>
      <w:jc w:val="both"/>
    </w:pPr>
  </w:style>
  <w:style w:type="table" w:styleId="TabloKlavuzu">
    <w:name w:val="Table Grid"/>
    <w:basedOn w:val="NormalTablo"/>
    <w:uiPriority w:val="39"/>
    <w:rsid w:val="00EA7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aynaka">
    <w:name w:val="Bibliography"/>
    <w:basedOn w:val="Normal"/>
    <w:next w:val="Normal"/>
    <w:uiPriority w:val="37"/>
    <w:unhideWhenUsed/>
    <w:rsid w:val="00CE7744"/>
  </w:style>
  <w:style w:type="character" w:styleId="AklamaBavurusu">
    <w:name w:val="annotation reference"/>
    <w:basedOn w:val="VarsaylanParagrafYazTipi"/>
    <w:uiPriority w:val="99"/>
    <w:semiHidden/>
    <w:unhideWhenUsed/>
    <w:rsid w:val="00F33A9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33A92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33A92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33A9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33A92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33A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3A92"/>
    <w:rPr>
      <w:rFonts w:ascii="Tahoma" w:hAnsi="Tahoma" w:cs="Tahoma"/>
      <w:sz w:val="16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48413B"/>
    <w:pPr>
      <w:spacing w:after="0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48413B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48413B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48413B"/>
    <w:pPr>
      <w:spacing w:after="0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48413B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48413B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5055A5"/>
    <w:rPr>
      <w:color w:val="0563C1" w:themeColor="hyperlink"/>
      <w:u w:val="single"/>
    </w:rPr>
  </w:style>
  <w:style w:type="character" w:styleId="YerTutucuMetni">
    <w:name w:val="Placeholder Text"/>
    <w:basedOn w:val="VarsaylanParagrafYazTipi"/>
    <w:uiPriority w:val="99"/>
    <w:semiHidden/>
    <w:rsid w:val="002E64E3"/>
    <w:rPr>
      <w:color w:val="808080"/>
    </w:rPr>
  </w:style>
  <w:style w:type="paragraph" w:styleId="GvdeMetni2">
    <w:name w:val="Body Text 2"/>
    <w:basedOn w:val="Normal"/>
    <w:link w:val="GvdeMetni2Char"/>
    <w:rsid w:val="00B10B23"/>
    <w:pPr>
      <w:spacing w:after="0"/>
      <w:outlineLvl w:val="0"/>
    </w:pPr>
    <w:rPr>
      <w:rFonts w:ascii="Times New Roman" w:eastAsia="Times New Roman" w:hAnsi="Times New Roman" w:cs="Times New Roman"/>
      <w:sz w:val="24"/>
      <w:szCs w:val="20"/>
      <w:lang w:val="tr-TR"/>
    </w:rPr>
  </w:style>
  <w:style w:type="character" w:customStyle="1" w:styleId="GvdeMetni2Char">
    <w:name w:val="Gövde Metni 2 Char"/>
    <w:basedOn w:val="VarsaylanParagrafYazTipi"/>
    <w:link w:val="GvdeMetni2"/>
    <w:rsid w:val="00B10B23"/>
    <w:rPr>
      <w:rFonts w:ascii="Times New Roman" w:eastAsia="Times New Roman" w:hAnsi="Times New Roman" w:cs="Times New Roman"/>
      <w:sz w:val="24"/>
      <w:szCs w:val="20"/>
      <w:lang w:val="tr-TR"/>
    </w:rPr>
  </w:style>
  <w:style w:type="table" w:customStyle="1" w:styleId="PlainTable51">
    <w:name w:val="Plain Table 51"/>
    <w:basedOn w:val="NormalTablo"/>
    <w:uiPriority w:val="45"/>
    <w:rsid w:val="00855A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Lau04</b:Tag>
    <b:SourceType>Book</b:SourceType>
    <b:Guid>{047FD439-67B7-49A0-BDD3-E0900699BA59}</b:Guid>
    <b:Title>Unmanned Aviation - A Brief History Unmanned Aerial Vehicles</b:Title>
    <b:Year>2004</b:Year>
    <b:Author>
      <b:Author>
        <b:NameList>
          <b:Person>
            <b:Last>R.</b:Last>
            <b:First>Laurence</b:First>
          </b:Person>
        </b:NameList>
      </b:Author>
    </b:Author>
    <b:City>Virginia</b:City>
    <b:Publisher>American Institute of Aeronautics And Astronautics Inc.</b:Publisher>
    <b:RefOrder>1</b:RefOrder>
  </b:Source>
  <b:Source>
    <b:Tag>htt11</b:Tag>
    <b:SourceType>InternetSite</b:SourceType>
    <b:Guid>{F11F4FD4-713E-4EA8-8495-C48048BA78F2}</b:Guid>
    <b:Title>http://www.economist.com/</b:Title>
    <b:Year>2011</b:Year>
    <b:ProductionCompany>The Economist Newspaper Limited 2013</b:ProductionCompany>
    <b:Month>Temmuz</b:Month>
    <b:Day>14</b:Day>
    <b:YearAccessed>2013</b:YearAccessed>
    <b:MonthAccessed>12</b:MonthAccessed>
    <b:DayAccessed>7</b:DayAccessed>
    <b:URL>http://www.economist.com/node/18958487</b:URL>
    <b:RefOrder>2</b:RefOrder>
  </b:Source>
  <b:Source>
    <b:Tag>Gla00</b:Tag>
    <b:SourceType>Report</b:SourceType>
    <b:Guid>{1FEA8CEF-C5B1-41BD-8B4B-BB0F232F0592}</b:Guid>
    <b:Author>
      <b:Author>
        <b:NameList>
          <b:Person>
            <b:Last>Glade</b:Last>
            <b:First>David</b:First>
          </b:Person>
        </b:NameList>
      </b:Author>
    </b:Author>
    <b:Title>Unmanned aerial vehicles: Implications for military opearations. </b:Title>
    <b:Year>2000</b:Year>
    <b:Publisher>Air Univ. Press Maxwell Afb Al.</b:Publisher>
    <b:RefOrder>3</b:RefOrder>
  </b:Source>
  <b:Source>
    <b:Tag>Eve08</b:Tag>
    <b:SourceType>Report</b:SourceType>
    <b:Guid>{14A51270-8F9D-487C-84A8-960BFC969478}</b:Guid>
    <b:Title>THE USE OF UNMANNED AERIAL VEHICLES (UAVS) FOR REMOTE SENSING AND MAPPING</b:Title>
    <b:Year>2008</b:Year>
    <b:Author>
      <b:Author>
        <b:NameList>
          <b:Person>
            <b:Last>Everaerts</b:Last>
            <b:First>J.</b:First>
          </b:Person>
        </b:NameList>
      </b:Author>
    </b:Author>
    <b:Publisher>The International Archives of the Photogrammetry, Remote Sensing and Spatial Information Sciences, 37, 1187-1192.</b:Publisher>
    <b:City>Belgium</b:City>
    <b:RefOrder>4</b:RefOrder>
  </b:Source>
  <b:Source>
    <b:Tag>Erc13</b:Tag>
    <b:SourceType>JournalArticle</b:SourceType>
    <b:Guid>{CEBCDC89-F0AC-4594-86E7-E7C7708CE7FA}</b:Guid>
    <b:Author>
      <b:Author>
        <b:NameList>
          <b:Person>
            <b:Last>Ercan</b:Last>
            <b:First>C.,</b:First>
            <b:Middle>Gencer, C.</b:Middle>
          </b:Person>
        </b:NameList>
      </b:Author>
    </b:Author>
    <b:Title>DİNAMİK İNSANSIZ HAVA SİSTEMLERİ ROTA PLANLAMASI LİTERATÜR ARAŞTIRMASI VE İNSANSIZ HAVA SİSTEMLERİ ÇALIŞMA ALANLARI</b:Title>
    <b:Year>2013</b:Year>
    <b:Publisher>Pamukkale Üniversitesi Mühendislik Bilimleri Dergisi</b:Publisher>
    <b:JournalName>Pamukkale Üniversitesi Mühendislik Bilimleri Dergisi</b:JournalName>
    <b:Pages>104-111</b:Pages>
    <b:Volume>Cilt 19, Sayı2 2013</b:Volume>
    <b:RefOrder>5</b:RefOrder>
  </b:Source>
  <b:Source>
    <b:Tag>Jam95</b:Tag>
    <b:SourceType>Book</b:SourceType>
    <b:Guid>{5BAAFA98-0B11-4880-9813-D33E7B4BB606}</b:Guid>
    <b:Author>
      <b:Author>
        <b:NameList>
          <b:Person>
            <b:Last>Eberhart</b:Last>
            <b:First>James</b:First>
            <b:Middle>Kennedy and Russell</b:Middle>
          </b:Person>
        </b:NameList>
      </b:Author>
    </b:Author>
    <b:Title>Particle Swarm Optimization</b:Title>
    <b:Year>1995</b:Year>
    <b:RefOrder>6</b:RefOrder>
  </b:Source>
  <b:Source>
    <b:Tag>Lin</b:Tag>
    <b:SourceType>Book</b:SourceType>
    <b:Guid>{2861ED52-C8A1-486E-81EF-4B51D3EF631D}</b:Guid>
    <b:Author>
      <b:Author>
        <b:NameList>
          <b:Person>
            <b:Last>Stentz</b:Last>
            <b:First>Ling</b:First>
            <b:Middle>Xu and Tony</b:Middle>
          </b:Person>
        </b:NameList>
      </b:Author>
    </b:Author>
    <b:Title>A Fast Traversal Heuristic and Optimal Algorithm</b:Title>
    <b:RefOrder>7</b:RefOrder>
  </b:Source>
  <b:Source>
    <b:Tag>Sat11</b:Tag>
    <b:SourceType>Book</b:SourceType>
    <b:Guid>{F7DFD84D-887A-43BB-A67A-676674B88A97}</b:Guid>
    <b:Author>
      <b:Author>
        <b:NameList>
          <b:Person>
            <b:Last>Talukder</b:Last>
            <b:First>Satyobroto</b:First>
          </b:Person>
        </b:NameList>
      </b:Author>
    </b:Author>
    <b:Title>Mathematical Modelling and Applications of Particle Swarm Optimization</b:Title>
    <b:Year>2011</b:Year>
    <b:RefOrder>8</b:RefOrder>
  </b:Source>
  <b:Source>
    <b:Tag>Ton</b:Tag>
    <b:SourceType>Book</b:SourceType>
    <b:Guid>{73EEFA3A-1C5F-4F8D-BF05-5479C67B54AA}</b:Guid>
    <b:Author>
      <b:Author>
        <b:NameList>
          <b:Person>
            <b:Last>Tongliao</b:Last>
          </b:Person>
        </b:NameList>
      </b:Author>
    </b:Author>
    <b:Title>Analysis of Particle Swarm Optimization Algorithm</b:Title>
    <b:City>China</b:City>
    <b:Year>2010</b:Year>
    <b:Publisher>Qinghai Bai College of Computer Science and Technology Inner Mongolia University for Nationalities</b:Publisher>
    <b:RefOrder>9</b:RefOrder>
  </b:Source>
  <b:Source>
    <b:Tag>Wen09</b:Tag>
    <b:SourceType>Book</b:SourceType>
    <b:Guid>{C3A4BFDB-B3C2-484A-BBB9-06A7D8D37AF2}</b:Guid>
    <b:Author>
      <b:Author>
        <b:NameList>
          <b:Person>
            <b:Last>Wen-liang Zhong</b:Last>
            <b:First>Jun</b:First>
            <b:Middle>Zhang, Member, IEEE and Wei-neng Chen</b:Middle>
          </b:Person>
        </b:NameList>
      </b:Author>
    </b:Author>
    <b:Title>A Novel Discrete Particle Swarm Optiization to Solve Travelling Salesman Problem.</b:Title>
    <b:Year>2009</b:Year>
    <b:RefOrder>10</b:RefOrder>
  </b:Source>
  <b:Source>
    <b:Tag>Seç10</b:Tag>
    <b:SourceType>Book</b:SourceType>
    <b:Guid>{4D2AA2FD-1A7E-4D51-B15E-AF81BC022BF4}</b:Guid>
    <b:Author>
      <b:Author>
        <b:NameList>
          <b:Person>
            <b:Last>Seçkin TAMER</b:Last>
            <b:First>Cihan</b:First>
            <b:Middle>KARAKUZU</b:Middle>
          </b:Person>
        </b:NameList>
      </b:Author>
    </b:Author>
    <b:Title>Parçacık Sürü Optimizasyonu</b:Title>
    <b:Year>2010</b:Year>
    <b:RefOrder>11</b:RefOrder>
  </b:Source>
  <b:Source>
    <b:Tag>DCU04</b:Tag>
    <b:SourceType>Book</b:SourceType>
    <b:Guid>{74B0E87A-2CE3-4EB4-91CE-0F11F909D1B4}</b:Guid>
    <b:Title>Bilgi Çağında Elektronik Harp</b:Title>
    <b:Year>2004</b:Year>
    <b:Author>
      <b:Author>
        <b:NameList>
          <b:Person>
            <b:Last>SCHLEHER</b:Last>
            <b:First>D.</b:First>
            <b:Middle>CURTİS</b:Middle>
          </b:Person>
        </b:NameList>
      </b:Author>
    </b:Author>
    <b:Publisher>Doruk Yayın Evi</b:Publisher>
    <b:RefOrder>12</b:RefOrder>
  </b:Source>
  <b:Source>
    <b:Tag>Mur13</b:Tag>
    <b:SourceType>ConferenceProceedings</b:SourceType>
    <b:Guid>{69D8234C-6FB3-4CDB-B700-15C868F4010C}</b:Guid>
    <b:Title>En Az Sayıda İnsansız Hava Aracı Kullanarak Sabit Hedeflerin Gözetlenmesinin Planlanması</b:Title>
    <b:Year>2013</b:Year>
    <b:Author>
      <b:Author>
        <b:NameList>
          <b:Person>
            <b:Last>KARAKAYA</b:Last>
            <b:First>Murat</b:First>
          </b:Person>
        </b:NameList>
      </b:Author>
    </b:Author>
    <b:ConferenceName>15. Otomatik Kontrol Ulusal Toplantısı ve Sergisi (TOK2013)</b:ConferenceName>
    <b:RefOrder>13</b:RefOrder>
  </b:Source>
</b:Sources>
</file>

<file path=customXml/itemProps1.xml><?xml version="1.0" encoding="utf-8"?>
<ds:datastoreItem xmlns:ds="http://schemas.openxmlformats.org/officeDocument/2006/customXml" ds:itemID="{6D4401A1-4EB1-409B-BB6F-E509BF21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3081</Words>
  <Characters>17563</Characters>
  <Application>Microsoft Office Word</Application>
  <DocSecurity>0</DocSecurity>
  <Lines>146</Lines>
  <Paragraphs>41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ben</dc:creator>
  <cp:lastModifiedBy>BenVeBen</cp:lastModifiedBy>
  <cp:revision>5</cp:revision>
  <cp:lastPrinted>2013-12-17T19:56:00Z</cp:lastPrinted>
  <dcterms:created xsi:type="dcterms:W3CDTF">2014-06-25T21:12:00Z</dcterms:created>
  <dcterms:modified xsi:type="dcterms:W3CDTF">2014-06-25T22:54:00Z</dcterms:modified>
</cp:coreProperties>
</file>